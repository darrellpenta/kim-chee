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9A3B3" w14:textId="77777777" w:rsidR="005E7D92" w:rsidRDefault="005E7D92" w:rsidP="005E7D92">
      <w:pPr>
        <w:spacing w:after="0" w:line="480" w:lineRule="auto"/>
        <w:jc w:val="center"/>
        <w:rPr>
          <w:rFonts w:ascii="Times New Roman" w:eastAsia="Times New Roman" w:hAnsi="Times New Roman" w:cs="Times New Roman"/>
          <w:sz w:val="24"/>
          <w:szCs w:val="24"/>
        </w:rPr>
      </w:pPr>
    </w:p>
    <w:p w14:paraId="205EC8A3" w14:textId="77777777" w:rsidR="005E7D92" w:rsidRDefault="005E7D92" w:rsidP="005011DC">
      <w:pPr>
        <w:spacing w:after="0" w:line="480" w:lineRule="auto"/>
        <w:rPr>
          <w:rFonts w:ascii="Times New Roman" w:eastAsia="Times New Roman" w:hAnsi="Times New Roman" w:cs="Times New Roman"/>
          <w:sz w:val="24"/>
          <w:szCs w:val="24"/>
        </w:rPr>
      </w:pPr>
    </w:p>
    <w:p w14:paraId="29E83CD8" w14:textId="5EBAFD57" w:rsidR="005E7D92" w:rsidRDefault="005E7D92" w:rsidP="005E7D92">
      <w:pPr>
        <w:spacing w:after="0" w:line="480" w:lineRule="auto"/>
        <w:jc w:val="center"/>
        <w:rPr>
          <w:rFonts w:ascii="Times New Roman" w:eastAsia="Times New Roman" w:hAnsi="Times New Roman" w:cs="Times New Roman"/>
          <w:sz w:val="24"/>
          <w:szCs w:val="24"/>
        </w:rPr>
      </w:pPr>
      <w:r w:rsidRPr="005011DC">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Replicating “Interpreting Culturally Rich Realities</w:t>
      </w:r>
      <w:r w:rsidR="009E71CE">
        <w:rPr>
          <w:rFonts w:ascii="Times New Roman" w:eastAsia="Times New Roman" w:hAnsi="Times New Roman" w:cs="Times New Roman"/>
          <w:sz w:val="24"/>
          <w:szCs w:val="24"/>
        </w:rPr>
        <w:t>: Research Implications for Successful Interpretation</w:t>
      </w:r>
      <w:r>
        <w:rPr>
          <w:rFonts w:ascii="Times New Roman" w:eastAsia="Times New Roman" w:hAnsi="Times New Roman" w:cs="Times New Roman"/>
          <w:sz w:val="24"/>
          <w:szCs w:val="24"/>
        </w:rPr>
        <w:t>”</w:t>
      </w:r>
    </w:p>
    <w:p w14:paraId="4D72E596" w14:textId="205457DA" w:rsidR="005E7D92" w:rsidRDefault="005E7D92" w:rsidP="005E7D92">
      <w:pPr>
        <w:spacing w:after="0" w:line="480" w:lineRule="auto"/>
        <w:jc w:val="center"/>
        <w:rPr>
          <w:rFonts w:ascii="Times New Roman" w:eastAsia="Times New Roman" w:hAnsi="Times New Roman" w:cs="Times New Roman"/>
          <w:sz w:val="24"/>
          <w:szCs w:val="24"/>
        </w:rPr>
      </w:pPr>
      <w:r w:rsidRPr="005011DC">
        <w:rPr>
          <w:rFonts w:ascii="Times New Roman" w:eastAsia="Times New Roman" w:hAnsi="Times New Roman" w:cs="Times New Roman"/>
          <w:b/>
          <w:sz w:val="24"/>
          <w:szCs w:val="24"/>
        </w:rPr>
        <w:t>Authors</w:t>
      </w:r>
      <w:r w:rsidR="009E71CE">
        <w:rPr>
          <w:rFonts w:ascii="Times New Roman" w:eastAsia="Times New Roman" w:hAnsi="Times New Roman" w:cs="Times New Roman"/>
          <w:sz w:val="24"/>
          <w:szCs w:val="24"/>
        </w:rPr>
        <w:t xml:space="preserve">: Brittany Patten and Jacqueline </w:t>
      </w:r>
      <w:r>
        <w:rPr>
          <w:rFonts w:ascii="Times New Roman" w:eastAsia="Times New Roman" w:hAnsi="Times New Roman" w:cs="Times New Roman"/>
          <w:sz w:val="24"/>
          <w:szCs w:val="24"/>
        </w:rPr>
        <w:t>Fernaays</w:t>
      </w:r>
    </w:p>
    <w:p w14:paraId="4BDE9165" w14:textId="77777777" w:rsidR="005E7D92" w:rsidRDefault="005E7D92" w:rsidP="005E7D92">
      <w:pPr>
        <w:spacing w:after="0" w:line="480" w:lineRule="auto"/>
        <w:jc w:val="center"/>
        <w:rPr>
          <w:rFonts w:ascii="Times New Roman" w:eastAsia="Times New Roman" w:hAnsi="Times New Roman" w:cs="Times New Roman"/>
          <w:sz w:val="24"/>
          <w:szCs w:val="24"/>
        </w:rPr>
      </w:pPr>
      <w:r w:rsidRPr="005011DC">
        <w:rPr>
          <w:rFonts w:ascii="Times New Roman" w:eastAsia="Times New Roman" w:hAnsi="Times New Roman" w:cs="Times New Roman"/>
          <w:b/>
          <w:sz w:val="24"/>
          <w:szCs w:val="24"/>
        </w:rPr>
        <w:t>IEP Program</w:t>
      </w:r>
      <w:r>
        <w:rPr>
          <w:rFonts w:ascii="Times New Roman" w:eastAsia="Times New Roman" w:hAnsi="Times New Roman" w:cs="Times New Roman"/>
          <w:sz w:val="24"/>
          <w:szCs w:val="24"/>
        </w:rPr>
        <w:t>: Northeastern University</w:t>
      </w:r>
    </w:p>
    <w:p w14:paraId="347CAABB" w14:textId="77777777" w:rsidR="005E7D92" w:rsidRDefault="005E7D92" w:rsidP="005E7D92">
      <w:pPr>
        <w:spacing w:after="0" w:line="480" w:lineRule="auto"/>
        <w:jc w:val="center"/>
        <w:rPr>
          <w:rFonts w:ascii="Times New Roman" w:eastAsia="Times New Roman" w:hAnsi="Times New Roman" w:cs="Times New Roman"/>
          <w:sz w:val="24"/>
          <w:szCs w:val="24"/>
        </w:rPr>
      </w:pPr>
      <w:r w:rsidRPr="005011DC">
        <w:rPr>
          <w:rFonts w:ascii="Times New Roman" w:eastAsia="Times New Roman" w:hAnsi="Times New Roman" w:cs="Times New Roman"/>
          <w:b/>
          <w:sz w:val="24"/>
          <w:szCs w:val="24"/>
        </w:rPr>
        <w:t>Mailing Address</w:t>
      </w:r>
      <w:r>
        <w:rPr>
          <w:rFonts w:ascii="Times New Roman" w:eastAsia="Times New Roman" w:hAnsi="Times New Roman" w:cs="Times New Roman"/>
          <w:sz w:val="24"/>
          <w:szCs w:val="24"/>
        </w:rPr>
        <w:t xml:space="preserve">: 21 </w:t>
      </w:r>
      <w:proofErr w:type="spellStart"/>
      <w:r>
        <w:rPr>
          <w:rFonts w:ascii="Times New Roman" w:eastAsia="Times New Roman" w:hAnsi="Times New Roman" w:cs="Times New Roman"/>
          <w:sz w:val="24"/>
          <w:szCs w:val="24"/>
        </w:rPr>
        <w:t>DeSoto</w:t>
      </w:r>
      <w:proofErr w:type="spellEnd"/>
      <w:r>
        <w:rPr>
          <w:rFonts w:ascii="Times New Roman" w:eastAsia="Times New Roman" w:hAnsi="Times New Roman" w:cs="Times New Roman"/>
          <w:sz w:val="24"/>
          <w:szCs w:val="24"/>
        </w:rPr>
        <w:t xml:space="preserve"> Ave, Framingham, MA 01702</w:t>
      </w:r>
    </w:p>
    <w:p w14:paraId="2DAE9603" w14:textId="77777777" w:rsidR="005E7D92" w:rsidRDefault="005E7D92" w:rsidP="005E7D92">
      <w:pPr>
        <w:spacing w:after="0" w:line="480" w:lineRule="auto"/>
        <w:jc w:val="center"/>
        <w:rPr>
          <w:rFonts w:ascii="Times New Roman" w:eastAsia="Times New Roman" w:hAnsi="Times New Roman" w:cs="Times New Roman"/>
          <w:sz w:val="24"/>
          <w:szCs w:val="24"/>
        </w:rPr>
      </w:pPr>
      <w:r w:rsidRPr="005011DC">
        <w:rPr>
          <w:rFonts w:ascii="Times New Roman" w:eastAsia="Times New Roman" w:hAnsi="Times New Roman" w:cs="Times New Roman"/>
          <w:b/>
          <w:sz w:val="24"/>
          <w:szCs w:val="24"/>
        </w:rPr>
        <w:t>Telephone Number</w:t>
      </w:r>
      <w:r>
        <w:rPr>
          <w:rFonts w:ascii="Times New Roman" w:eastAsia="Times New Roman" w:hAnsi="Times New Roman" w:cs="Times New Roman"/>
          <w:sz w:val="24"/>
          <w:szCs w:val="24"/>
        </w:rPr>
        <w:t>: 617-955-6234</w:t>
      </w:r>
    </w:p>
    <w:p w14:paraId="1DBDAEE8" w14:textId="77777777" w:rsidR="005E7D92" w:rsidRDefault="005E7D92" w:rsidP="005E7D92">
      <w:pPr>
        <w:spacing w:after="0" w:line="480" w:lineRule="auto"/>
        <w:jc w:val="center"/>
        <w:rPr>
          <w:rFonts w:ascii="Times New Roman" w:eastAsia="Times New Roman" w:hAnsi="Times New Roman" w:cs="Times New Roman"/>
          <w:sz w:val="24"/>
          <w:szCs w:val="24"/>
        </w:rPr>
      </w:pPr>
      <w:r w:rsidRPr="005011DC">
        <w:rPr>
          <w:rFonts w:ascii="Times New Roman" w:eastAsia="Times New Roman" w:hAnsi="Times New Roman" w:cs="Times New Roman"/>
          <w:b/>
          <w:sz w:val="24"/>
          <w:szCs w:val="24"/>
        </w:rPr>
        <w:t>E-mail address</w:t>
      </w:r>
      <w:r>
        <w:rPr>
          <w:rFonts w:ascii="Times New Roman" w:eastAsia="Times New Roman" w:hAnsi="Times New Roman" w:cs="Times New Roman"/>
          <w:sz w:val="24"/>
          <w:szCs w:val="24"/>
        </w:rPr>
        <w:t xml:space="preserve">: </w:t>
      </w:r>
      <w:hyperlink r:id="rId9" w:history="1">
        <w:r w:rsidRPr="00911897">
          <w:rPr>
            <w:rStyle w:val="Hyperlink"/>
            <w:rFonts w:ascii="Times New Roman" w:eastAsia="Times New Roman" w:hAnsi="Times New Roman" w:cs="Times New Roman"/>
            <w:sz w:val="24"/>
            <w:szCs w:val="24"/>
          </w:rPr>
          <w:t>brittany@aslgirls.org</w:t>
        </w:r>
      </w:hyperlink>
    </w:p>
    <w:p w14:paraId="10EBCE81" w14:textId="5D75DC55" w:rsidR="005E7D92" w:rsidRDefault="005E7D92" w:rsidP="005E7D92">
      <w:pPr>
        <w:spacing w:after="0" w:line="480" w:lineRule="auto"/>
        <w:jc w:val="center"/>
        <w:rPr>
          <w:rFonts w:ascii="Times New Roman" w:eastAsia="Times New Roman" w:hAnsi="Times New Roman" w:cs="Times New Roman"/>
          <w:sz w:val="24"/>
          <w:szCs w:val="24"/>
        </w:rPr>
      </w:pPr>
      <w:r w:rsidRPr="005011DC">
        <w:rPr>
          <w:rFonts w:ascii="Times New Roman" w:eastAsia="Times New Roman" w:hAnsi="Times New Roman" w:cs="Times New Roman"/>
          <w:b/>
          <w:sz w:val="24"/>
          <w:szCs w:val="24"/>
        </w:rPr>
        <w:t>Word Count</w:t>
      </w:r>
      <w:r>
        <w:rPr>
          <w:rFonts w:ascii="Times New Roman" w:eastAsia="Times New Roman" w:hAnsi="Times New Roman" w:cs="Times New Roman"/>
          <w:sz w:val="24"/>
          <w:szCs w:val="24"/>
        </w:rPr>
        <w:t>: 5,089 (24 pages)</w:t>
      </w:r>
    </w:p>
    <w:p w14:paraId="3AB21900" w14:textId="084467EB" w:rsidR="005E7D92" w:rsidRDefault="005E7D92" w:rsidP="000475CC">
      <w:pPr>
        <w:spacing w:after="0" w:line="480" w:lineRule="auto"/>
        <w:rPr>
          <w:rFonts w:ascii="Times New Roman" w:eastAsia="Times New Roman" w:hAnsi="Times New Roman" w:cs="Times New Roman"/>
          <w:sz w:val="24"/>
          <w:szCs w:val="24"/>
        </w:rPr>
      </w:pPr>
      <w:r w:rsidRPr="005011DC">
        <w:rPr>
          <w:rFonts w:ascii="Times New Roman" w:eastAsia="Times New Roman" w:hAnsi="Times New Roman" w:cs="Times New Roman"/>
          <w:b/>
          <w:sz w:val="24"/>
          <w:szCs w:val="24"/>
        </w:rPr>
        <w:t>Biographical Sketch</w:t>
      </w:r>
      <w:r>
        <w:rPr>
          <w:rFonts w:ascii="Times New Roman" w:eastAsia="Times New Roman" w:hAnsi="Times New Roman" w:cs="Times New Roman"/>
          <w:sz w:val="24"/>
          <w:szCs w:val="24"/>
        </w:rPr>
        <w:t>:</w:t>
      </w:r>
      <w:r w:rsidR="005011DC">
        <w:rPr>
          <w:rFonts w:ascii="Times New Roman" w:eastAsia="Times New Roman" w:hAnsi="Times New Roman" w:cs="Times New Roman"/>
          <w:sz w:val="24"/>
          <w:szCs w:val="24"/>
        </w:rPr>
        <w:t xml:space="preserve"> </w:t>
      </w:r>
      <w:r w:rsidR="005011DC">
        <w:rPr>
          <w:rFonts w:ascii="Times New Roman" w:eastAsia="Times New Roman" w:hAnsi="Times New Roman" w:cs="Times New Roman"/>
          <w:color w:val="000000"/>
          <w:sz w:val="24"/>
          <w:szCs w:val="24"/>
        </w:rPr>
        <w:t xml:space="preserve">Brittany Patten grew up with a younger sister who is deaf. Inspired by her sister, she decided to pursue an interpreting career and enrolled at Northeastern University in 2011. Brittany graduated summa cum laude in 2014 with a Bachelor of Science in American Sign Language/English Interpreting and Linguistics; she has continued on, </w:t>
      </w:r>
      <w:commentRangeStart w:id="0"/>
      <w:r w:rsidR="005011DC">
        <w:rPr>
          <w:rFonts w:ascii="Times New Roman" w:eastAsia="Times New Roman" w:hAnsi="Times New Roman" w:cs="Times New Roman"/>
          <w:color w:val="000000"/>
          <w:sz w:val="24"/>
          <w:szCs w:val="24"/>
        </w:rPr>
        <w:t xml:space="preserve">getting </w:t>
      </w:r>
      <w:commentRangeEnd w:id="0"/>
      <w:r w:rsidR="00D8471C">
        <w:rPr>
          <w:rStyle w:val="CommentReference"/>
        </w:rPr>
        <w:commentReference w:id="0"/>
      </w:r>
      <w:r w:rsidR="005011DC">
        <w:rPr>
          <w:rFonts w:ascii="Times New Roman" w:eastAsia="Times New Roman" w:hAnsi="Times New Roman" w:cs="Times New Roman"/>
          <w:color w:val="000000"/>
          <w:sz w:val="24"/>
          <w:szCs w:val="24"/>
        </w:rPr>
        <w:t xml:space="preserve">her Master of Education in Language and Literacy from Harvard University. She would like to thank all of her teachers and fellow classmates at Northeastern for their support and guidance on her journey to become an interpreter, and she hopes this research will inspire interpreters to continuously work on and improve their skills. </w:t>
      </w:r>
    </w:p>
    <w:p w14:paraId="6D30AE06"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7F91029A"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791DD9D5"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093AC561"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2EB2DD9A"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1EEC1BBD"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62F0DD60"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4D69A329"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68A53C53"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04305D6A" w14:textId="77777777" w:rsidR="00AB77D9" w:rsidRDefault="00AB77D9" w:rsidP="005E7D92">
      <w:pPr>
        <w:spacing w:after="0" w:line="480" w:lineRule="auto"/>
        <w:jc w:val="center"/>
        <w:rPr>
          <w:rFonts w:ascii="Times New Roman" w:eastAsia="Times New Roman" w:hAnsi="Times New Roman" w:cs="Times New Roman"/>
          <w:sz w:val="24"/>
          <w:szCs w:val="24"/>
        </w:rPr>
      </w:pPr>
    </w:p>
    <w:p w14:paraId="4E7C4F19" w14:textId="77777777" w:rsidR="00AB77D9" w:rsidRDefault="00AB77D9" w:rsidP="005E7D92">
      <w:pPr>
        <w:spacing w:after="0" w:line="480" w:lineRule="auto"/>
        <w:jc w:val="center"/>
        <w:rPr>
          <w:rFonts w:ascii="Times New Roman" w:eastAsia="Times New Roman" w:hAnsi="Times New Roman" w:cs="Times New Roman"/>
          <w:sz w:val="24"/>
          <w:szCs w:val="24"/>
        </w:rPr>
      </w:pPr>
    </w:p>
    <w:p w14:paraId="11F356A4" w14:textId="77777777" w:rsidR="00AB77D9" w:rsidRDefault="00AB77D9" w:rsidP="005E7D92">
      <w:pPr>
        <w:spacing w:after="0" w:line="480" w:lineRule="auto"/>
        <w:jc w:val="center"/>
        <w:rPr>
          <w:rFonts w:ascii="Times New Roman" w:eastAsia="Times New Roman" w:hAnsi="Times New Roman" w:cs="Times New Roman"/>
          <w:sz w:val="24"/>
          <w:szCs w:val="24"/>
        </w:rPr>
      </w:pPr>
    </w:p>
    <w:p w14:paraId="3F4F7BEA" w14:textId="77777777" w:rsidR="00AB77D9" w:rsidRDefault="00AB77D9" w:rsidP="005E7D92">
      <w:pPr>
        <w:spacing w:after="0" w:line="480" w:lineRule="auto"/>
        <w:jc w:val="center"/>
        <w:rPr>
          <w:rFonts w:ascii="Times New Roman" w:eastAsia="Times New Roman" w:hAnsi="Times New Roman" w:cs="Times New Roman"/>
          <w:sz w:val="24"/>
          <w:szCs w:val="24"/>
        </w:rPr>
      </w:pPr>
    </w:p>
    <w:p w14:paraId="6EAF2720" w14:textId="1A8C5B81" w:rsidR="000475CC" w:rsidRDefault="000475CC" w:rsidP="005E7D9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Replicating “Interpreting Culturally Rich Realities</w:t>
      </w:r>
      <w:r w:rsidR="009E71CE">
        <w:rPr>
          <w:rFonts w:ascii="Times New Roman" w:eastAsia="Times New Roman" w:hAnsi="Times New Roman" w:cs="Times New Roman"/>
          <w:sz w:val="24"/>
          <w:szCs w:val="24"/>
        </w:rPr>
        <w:t>:</w:t>
      </w:r>
      <w:r w:rsidR="009E71CE">
        <w:t xml:space="preserve"> </w:t>
      </w:r>
      <w:r w:rsidR="009E71CE">
        <w:rPr>
          <w:rFonts w:ascii="Times New Roman" w:eastAsia="Times New Roman" w:hAnsi="Times New Roman" w:cs="Times New Roman"/>
          <w:sz w:val="24"/>
          <w:szCs w:val="24"/>
        </w:rPr>
        <w:t>Research Implications for Successful Interpretation</w:t>
      </w:r>
      <w:r>
        <w:rPr>
          <w:rFonts w:ascii="Times New Roman" w:eastAsia="Times New Roman" w:hAnsi="Times New Roman" w:cs="Times New Roman"/>
          <w:sz w:val="24"/>
          <w:szCs w:val="24"/>
        </w:rPr>
        <w:t>”</w:t>
      </w:r>
    </w:p>
    <w:p w14:paraId="52CB4E96" w14:textId="16A4C892" w:rsidR="000475CC" w:rsidRDefault="000475CC" w:rsidP="005E7D9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Brittany Patten </w:t>
      </w:r>
      <w:del w:id="1" w:author="Darrell Penta" w:date="2015-08-11T10:44:00Z">
        <w:r w:rsidDel="00475628">
          <w:rPr>
            <w:rFonts w:ascii="Times New Roman" w:eastAsia="Times New Roman" w:hAnsi="Times New Roman" w:cs="Times New Roman"/>
            <w:sz w:val="24"/>
            <w:szCs w:val="24"/>
          </w:rPr>
          <w:delText xml:space="preserve">&amp; </w:delText>
        </w:r>
      </w:del>
      <w:ins w:id="2" w:author="Darrell Penta" w:date="2015-08-11T10:44:00Z">
        <w:r w:rsidR="00475628">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Jackie Fernaays</w:t>
      </w:r>
    </w:p>
    <w:p w14:paraId="5C92A54F" w14:textId="3D32F9AD" w:rsidR="000475CC" w:rsidRDefault="000475CC" w:rsidP="005E7D9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Northeastern University</w:t>
      </w:r>
    </w:p>
    <w:p w14:paraId="26083397"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23AFEFDD"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2F91BA1E"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049DD9A8"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36B3C3D2"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296C1533"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32760B10"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75932DDD"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2A537B4F"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5FAE61A2"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3FE47F2F"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7461210E" w14:textId="77777777" w:rsidR="000475CC" w:rsidRDefault="000475CC" w:rsidP="009E71CE">
      <w:pPr>
        <w:spacing w:after="0" w:line="480" w:lineRule="auto"/>
        <w:rPr>
          <w:rFonts w:ascii="Times New Roman" w:eastAsia="Times New Roman" w:hAnsi="Times New Roman" w:cs="Times New Roman"/>
          <w:sz w:val="24"/>
          <w:szCs w:val="24"/>
        </w:rPr>
      </w:pPr>
    </w:p>
    <w:p w14:paraId="4271980D" w14:textId="10E568FD" w:rsidR="000475CC" w:rsidRDefault="000475CC" w:rsidP="005E7D9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4BF9769E" w14:textId="54602F43" w:rsidR="000475CC" w:rsidRDefault="000475CC" w:rsidP="000475CC">
      <w:pPr>
        <w:spacing w:after="0" w:line="480" w:lineRule="auto"/>
        <w:ind w:firstLine="720"/>
        <w:rPr>
          <w:rFonts w:ascii="Times New Roman" w:eastAsia="Times New Roman" w:hAnsi="Times New Roman" w:cs="Times New Roman"/>
          <w:color w:val="000000"/>
          <w:sz w:val="24"/>
          <w:szCs w:val="24"/>
        </w:rPr>
      </w:pPr>
      <w:r w:rsidRPr="002E4CA6">
        <w:rPr>
          <w:rFonts w:ascii="Times New Roman" w:eastAsia="Times New Roman" w:hAnsi="Times New Roman" w:cs="Times New Roman"/>
          <w:color w:val="000000"/>
          <w:sz w:val="24"/>
          <w:szCs w:val="24"/>
        </w:rPr>
        <w:t>In 2001, Dennis Cokely, Ph</w:t>
      </w:r>
      <w:del w:id="3" w:author="Darrell Penta" w:date="2015-08-11T14:08:00Z">
        <w:r w:rsidR="00AE3FAB" w:rsidRPr="002E4CA6" w:rsidDel="00FB46F2">
          <w:rPr>
            <w:rFonts w:ascii="Times New Roman" w:eastAsia="Times New Roman" w:hAnsi="Times New Roman" w:cs="Times New Roman"/>
            <w:color w:val="000000"/>
            <w:sz w:val="24"/>
            <w:szCs w:val="24"/>
          </w:rPr>
          <w:delText>.</w:delText>
        </w:r>
      </w:del>
      <w:r w:rsidRPr="002E4CA6">
        <w:rPr>
          <w:rFonts w:ascii="Times New Roman" w:eastAsia="Times New Roman" w:hAnsi="Times New Roman" w:cs="Times New Roman"/>
          <w:color w:val="000000"/>
          <w:sz w:val="24"/>
          <w:szCs w:val="24"/>
        </w:rPr>
        <w:t>D</w:t>
      </w:r>
      <w:del w:id="4" w:author="Darrell Penta" w:date="2015-08-11T14:12:00Z">
        <w:r w:rsidRPr="002E4CA6" w:rsidDel="00DC1679">
          <w:rPr>
            <w:rFonts w:ascii="Times New Roman" w:eastAsia="Times New Roman" w:hAnsi="Times New Roman" w:cs="Times New Roman"/>
            <w:color w:val="000000"/>
            <w:sz w:val="24"/>
            <w:szCs w:val="24"/>
          </w:rPr>
          <w:delText>.</w:delText>
        </w:r>
      </w:del>
      <w:r w:rsidRPr="002E4CA6">
        <w:rPr>
          <w:rFonts w:ascii="Times New Roman" w:eastAsia="Times New Roman" w:hAnsi="Times New Roman" w:cs="Times New Roman"/>
          <w:color w:val="000000"/>
          <w:sz w:val="24"/>
          <w:szCs w:val="24"/>
        </w:rPr>
        <w:t>, CSC</w:t>
      </w:r>
      <w:ins w:id="5" w:author="Darrell Penta" w:date="2015-08-11T14:13:00Z">
        <w:r w:rsidR="00DC1679">
          <w:rPr>
            <w:rFonts w:ascii="Times New Roman" w:eastAsia="Times New Roman" w:hAnsi="Times New Roman" w:cs="Times New Roman"/>
            <w:color w:val="000000"/>
            <w:sz w:val="24"/>
            <w:szCs w:val="24"/>
          </w:rPr>
          <w:t>,</w:t>
        </w:r>
      </w:ins>
      <w:r w:rsidRPr="002E4CA6">
        <w:rPr>
          <w:rFonts w:ascii="Times New Roman" w:eastAsia="Times New Roman" w:hAnsi="Times New Roman" w:cs="Times New Roman"/>
          <w:color w:val="000000"/>
          <w:sz w:val="24"/>
          <w:szCs w:val="24"/>
        </w:rPr>
        <w:t xml:space="preserve"> published an article focusing on English words that have taken on “Deaf-centered” meanings for interpreters. The results from the study showed that although interpreters have acquired the frames necessary to comprehend </w:t>
      </w:r>
      <w:commentRangeStart w:id="6"/>
      <w:r w:rsidRPr="002E4CA6">
        <w:rPr>
          <w:rFonts w:ascii="Times New Roman" w:eastAsia="Times New Roman" w:hAnsi="Times New Roman" w:cs="Times New Roman"/>
          <w:color w:val="000000"/>
          <w:sz w:val="24"/>
          <w:szCs w:val="24"/>
        </w:rPr>
        <w:t>culturally rich realities</w:t>
      </w:r>
      <w:commentRangeEnd w:id="6"/>
      <w:r w:rsidR="00DC1679">
        <w:rPr>
          <w:rStyle w:val="CommentReference"/>
        </w:rPr>
        <w:commentReference w:id="6"/>
      </w:r>
      <w:r w:rsidRPr="002E4CA6">
        <w:rPr>
          <w:rFonts w:ascii="Times New Roman" w:eastAsia="Times New Roman" w:hAnsi="Times New Roman" w:cs="Times New Roman"/>
          <w:color w:val="000000"/>
          <w:sz w:val="24"/>
          <w:szCs w:val="24"/>
        </w:rPr>
        <w:t xml:space="preserve">, those for whom the interpretation is </w:t>
      </w:r>
      <w:r>
        <w:rPr>
          <w:rFonts w:ascii="Times New Roman" w:eastAsia="Times New Roman" w:hAnsi="Times New Roman" w:cs="Times New Roman"/>
          <w:color w:val="000000"/>
          <w:sz w:val="24"/>
          <w:szCs w:val="24"/>
        </w:rPr>
        <w:t>intended</w:t>
      </w:r>
      <w:r w:rsidRPr="002E4CA6">
        <w:rPr>
          <w:rFonts w:ascii="Times New Roman" w:eastAsia="Times New Roman" w:hAnsi="Times New Roman" w:cs="Times New Roman"/>
          <w:color w:val="000000"/>
          <w:sz w:val="24"/>
          <w:szCs w:val="24"/>
        </w:rPr>
        <w:t xml:space="preserve">, more than likely, have not acquired those same frames. Almost thirteen years later, the main purpose </w:t>
      </w:r>
      <w:r w:rsidR="00787D7B">
        <w:rPr>
          <w:rFonts w:ascii="Times New Roman" w:eastAsia="Times New Roman" w:hAnsi="Times New Roman" w:cs="Times New Roman"/>
          <w:color w:val="000000"/>
          <w:sz w:val="24"/>
          <w:szCs w:val="24"/>
        </w:rPr>
        <w:t xml:space="preserve">and aim </w:t>
      </w:r>
      <w:r w:rsidRPr="002E4CA6">
        <w:rPr>
          <w:rFonts w:ascii="Times New Roman" w:eastAsia="Times New Roman" w:hAnsi="Times New Roman" w:cs="Times New Roman"/>
          <w:color w:val="000000"/>
          <w:sz w:val="24"/>
          <w:szCs w:val="24"/>
        </w:rPr>
        <w:t xml:space="preserve">for replicating the original study </w:t>
      </w:r>
      <w:r w:rsidR="00787D7B">
        <w:rPr>
          <w:rFonts w:ascii="Times New Roman" w:eastAsia="Times New Roman" w:hAnsi="Times New Roman" w:cs="Times New Roman"/>
          <w:color w:val="000000"/>
          <w:sz w:val="24"/>
          <w:szCs w:val="24"/>
        </w:rPr>
        <w:t>was</w:t>
      </w:r>
      <w:r w:rsidRPr="002E4CA6">
        <w:rPr>
          <w:rFonts w:ascii="Times New Roman" w:eastAsia="Times New Roman" w:hAnsi="Times New Roman" w:cs="Times New Roman"/>
          <w:color w:val="000000"/>
          <w:sz w:val="24"/>
          <w:szCs w:val="24"/>
        </w:rPr>
        <w:t xml:space="preserve"> to see if and how the general population’s perception of A</w:t>
      </w:r>
      <w:r w:rsidR="00787D7B">
        <w:rPr>
          <w:rFonts w:ascii="Times New Roman" w:eastAsia="Times New Roman" w:hAnsi="Times New Roman" w:cs="Times New Roman"/>
          <w:color w:val="000000"/>
          <w:sz w:val="24"/>
          <w:szCs w:val="24"/>
        </w:rPr>
        <w:t xml:space="preserve">merican </w:t>
      </w:r>
      <w:r w:rsidRPr="002E4CA6">
        <w:rPr>
          <w:rFonts w:ascii="Times New Roman" w:eastAsia="Times New Roman" w:hAnsi="Times New Roman" w:cs="Times New Roman"/>
          <w:color w:val="000000"/>
          <w:sz w:val="24"/>
          <w:szCs w:val="24"/>
        </w:rPr>
        <w:t>S</w:t>
      </w:r>
      <w:r w:rsidR="00787D7B">
        <w:rPr>
          <w:rFonts w:ascii="Times New Roman" w:eastAsia="Times New Roman" w:hAnsi="Times New Roman" w:cs="Times New Roman"/>
          <w:color w:val="000000"/>
          <w:sz w:val="24"/>
          <w:szCs w:val="24"/>
        </w:rPr>
        <w:t xml:space="preserve">ign </w:t>
      </w:r>
      <w:r w:rsidRPr="002E4CA6">
        <w:rPr>
          <w:rFonts w:ascii="Times New Roman" w:eastAsia="Times New Roman" w:hAnsi="Times New Roman" w:cs="Times New Roman"/>
          <w:color w:val="000000"/>
          <w:sz w:val="24"/>
          <w:szCs w:val="24"/>
        </w:rPr>
        <w:t>L</w:t>
      </w:r>
      <w:r w:rsidR="00787D7B">
        <w:rPr>
          <w:rFonts w:ascii="Times New Roman" w:eastAsia="Times New Roman" w:hAnsi="Times New Roman" w:cs="Times New Roman"/>
          <w:color w:val="000000"/>
          <w:sz w:val="24"/>
          <w:szCs w:val="24"/>
        </w:rPr>
        <w:t>anguage (ASL)</w:t>
      </w:r>
      <w:r w:rsidRPr="002E4CA6">
        <w:rPr>
          <w:rFonts w:ascii="Times New Roman" w:eastAsia="Times New Roman" w:hAnsi="Times New Roman" w:cs="Times New Roman"/>
          <w:color w:val="000000"/>
          <w:sz w:val="24"/>
          <w:szCs w:val="24"/>
        </w:rPr>
        <w:t xml:space="preserve"> has changed. </w:t>
      </w:r>
    </w:p>
    <w:p w14:paraId="546A9D2B" w14:textId="77777777" w:rsidR="000475CC" w:rsidRDefault="000475CC" w:rsidP="000475CC">
      <w:pPr>
        <w:spacing w:after="0" w:line="480" w:lineRule="auto"/>
        <w:rPr>
          <w:rFonts w:ascii="Times New Roman" w:eastAsia="Times New Roman" w:hAnsi="Times New Roman" w:cs="Times New Roman"/>
          <w:color w:val="000000"/>
          <w:sz w:val="24"/>
          <w:szCs w:val="24"/>
        </w:rPr>
      </w:pPr>
    </w:p>
    <w:p w14:paraId="4D3E0A00" w14:textId="0D9EEA3B" w:rsidR="000475CC" w:rsidRDefault="000475CC" w:rsidP="000475CC">
      <w:pPr>
        <w:spacing w:after="0" w:line="480" w:lineRule="auto"/>
        <w:rPr>
          <w:rFonts w:ascii="Times New Roman" w:eastAsia="Times New Roman" w:hAnsi="Times New Roman" w:cs="Times New Roman"/>
          <w:sz w:val="24"/>
          <w:szCs w:val="24"/>
        </w:rPr>
      </w:pPr>
      <w:r w:rsidRPr="000475CC">
        <w:rPr>
          <w:rFonts w:ascii="Times New Roman" w:eastAsia="Times New Roman" w:hAnsi="Times New Roman" w:cs="Times New Roman"/>
          <w:i/>
          <w:color w:val="000000"/>
          <w:sz w:val="24"/>
          <w:szCs w:val="24"/>
        </w:rPr>
        <w:t>Keywords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interpreting, American Sign Language, ASL, culturally rich realities, deaf-centered</w:t>
      </w:r>
    </w:p>
    <w:p w14:paraId="191C6865" w14:textId="71DDA223" w:rsidR="000475CC" w:rsidRPr="002E4CA6" w:rsidRDefault="000475CC" w:rsidP="000475CC">
      <w:pPr>
        <w:spacing w:after="0" w:line="480" w:lineRule="auto"/>
        <w:rPr>
          <w:rFonts w:ascii="Times New Roman" w:eastAsia="Times New Roman" w:hAnsi="Times New Roman" w:cs="Times New Roman"/>
          <w:sz w:val="24"/>
          <w:szCs w:val="24"/>
        </w:rPr>
      </w:pPr>
    </w:p>
    <w:p w14:paraId="1AE2FBDF"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2EBA53F0"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67A13EDE"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2FF5CB14"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037C7E7C"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5A0D01B5"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40077277"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78BF26C7"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583FA18B"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1C253813" w14:textId="77777777" w:rsidR="000475CC" w:rsidRDefault="000475CC" w:rsidP="005E7D92">
      <w:pPr>
        <w:spacing w:after="0" w:line="480" w:lineRule="auto"/>
        <w:jc w:val="center"/>
        <w:rPr>
          <w:rFonts w:ascii="Times New Roman" w:eastAsia="Times New Roman" w:hAnsi="Times New Roman" w:cs="Times New Roman"/>
          <w:sz w:val="24"/>
          <w:szCs w:val="24"/>
        </w:rPr>
      </w:pPr>
    </w:p>
    <w:p w14:paraId="65D796D6" w14:textId="157FBD10" w:rsidR="005E7D92" w:rsidRPr="002E4CA6" w:rsidRDefault="000475CC" w:rsidP="000475C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Replicating “Interpreting Culturally Rich Realities</w:t>
      </w:r>
      <w:r w:rsidR="009E71CE">
        <w:rPr>
          <w:rFonts w:ascii="Times New Roman" w:eastAsia="Times New Roman" w:hAnsi="Times New Roman" w:cs="Times New Roman"/>
          <w:sz w:val="24"/>
          <w:szCs w:val="24"/>
        </w:rPr>
        <w:t>: Research Implications for Successful Interpretation</w:t>
      </w:r>
      <w:r>
        <w:rPr>
          <w:rFonts w:ascii="Times New Roman" w:eastAsia="Times New Roman" w:hAnsi="Times New Roman" w:cs="Times New Roman"/>
          <w:sz w:val="24"/>
          <w:szCs w:val="24"/>
        </w:rPr>
        <w:t>”</w:t>
      </w:r>
    </w:p>
    <w:p w14:paraId="2C5F48C7" w14:textId="77777777" w:rsidR="002E4CA6" w:rsidRPr="00177719" w:rsidRDefault="002E4CA6" w:rsidP="00177719">
      <w:pPr>
        <w:spacing w:after="0" w:line="480" w:lineRule="auto"/>
        <w:rPr>
          <w:rFonts w:ascii="Times New Roman" w:eastAsia="Times New Roman" w:hAnsi="Times New Roman" w:cs="Times New Roman"/>
          <w:b/>
          <w:sz w:val="24"/>
          <w:szCs w:val="24"/>
        </w:rPr>
      </w:pPr>
      <w:r w:rsidRPr="00177719">
        <w:rPr>
          <w:rFonts w:ascii="Times New Roman" w:eastAsia="Times New Roman" w:hAnsi="Times New Roman" w:cs="Times New Roman"/>
          <w:b/>
          <w:bCs/>
          <w:color w:val="000000"/>
          <w:sz w:val="24"/>
          <w:szCs w:val="24"/>
        </w:rPr>
        <w:t>Culturally Neutral and Culturally Rich Realities</w:t>
      </w:r>
    </w:p>
    <w:p w14:paraId="5E77B423" w14:textId="5DC4CBF5" w:rsidR="002E4CA6" w:rsidRPr="002E4CA6" w:rsidRDefault="002E4CA6" w:rsidP="00482124">
      <w:pPr>
        <w:spacing w:after="0" w:line="480" w:lineRule="auto"/>
        <w:ind w:firstLine="720"/>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Culturally neutral and culturally rich realities exist within linguistic communities</w:t>
      </w:r>
      <w:r w:rsidR="00006D0A">
        <w:rPr>
          <w:rFonts w:ascii="Times New Roman" w:eastAsia="Times New Roman" w:hAnsi="Times New Roman" w:cs="Times New Roman"/>
          <w:color w:val="000000"/>
          <w:sz w:val="24"/>
          <w:szCs w:val="24"/>
        </w:rPr>
        <w:t>; i</w:t>
      </w:r>
      <w:r w:rsidRPr="002E4CA6">
        <w:rPr>
          <w:rFonts w:ascii="Times New Roman" w:eastAsia="Times New Roman" w:hAnsi="Times New Roman" w:cs="Times New Roman"/>
          <w:color w:val="000000"/>
          <w:sz w:val="24"/>
          <w:szCs w:val="24"/>
        </w:rPr>
        <w:t>nside these linguistic communities, members have shared world-views</w:t>
      </w:r>
      <w:r w:rsidR="00006D0A">
        <w:rPr>
          <w:rFonts w:ascii="Times New Roman" w:eastAsia="Times New Roman" w:hAnsi="Times New Roman" w:cs="Times New Roman"/>
          <w:color w:val="000000"/>
          <w:sz w:val="24"/>
          <w:szCs w:val="24"/>
        </w:rPr>
        <w:t xml:space="preserve"> and shared social experiences</w:t>
      </w:r>
      <w:r w:rsidR="00652FB7">
        <w:rPr>
          <w:rFonts w:ascii="Times New Roman" w:eastAsia="Times New Roman" w:hAnsi="Times New Roman" w:cs="Times New Roman"/>
          <w:color w:val="000000"/>
          <w:sz w:val="24"/>
          <w:szCs w:val="24"/>
        </w:rPr>
        <w:t xml:space="preserve"> (</w:t>
      </w:r>
      <w:proofErr w:type="spellStart"/>
      <w:r w:rsidR="00652FB7">
        <w:rPr>
          <w:rFonts w:ascii="Times New Roman" w:eastAsia="Times New Roman" w:hAnsi="Times New Roman" w:cs="Times New Roman"/>
          <w:color w:val="000000"/>
          <w:sz w:val="24"/>
          <w:szCs w:val="24"/>
        </w:rPr>
        <w:t>Hymes</w:t>
      </w:r>
      <w:proofErr w:type="spellEnd"/>
      <w:r w:rsidR="00652FB7">
        <w:rPr>
          <w:rFonts w:ascii="Times New Roman" w:eastAsia="Times New Roman" w:hAnsi="Times New Roman" w:cs="Times New Roman"/>
          <w:color w:val="000000"/>
          <w:sz w:val="24"/>
          <w:szCs w:val="24"/>
        </w:rPr>
        <w:t>, 1964)</w:t>
      </w:r>
      <w:r w:rsidR="00006D0A">
        <w:rPr>
          <w:rFonts w:ascii="Times New Roman" w:eastAsia="Times New Roman" w:hAnsi="Times New Roman" w:cs="Times New Roman"/>
          <w:color w:val="000000"/>
          <w:sz w:val="24"/>
          <w:szCs w:val="24"/>
        </w:rPr>
        <w:t>. H</w:t>
      </w:r>
      <w:r w:rsidRPr="002E4CA6">
        <w:rPr>
          <w:rFonts w:ascii="Times New Roman" w:eastAsia="Times New Roman" w:hAnsi="Times New Roman" w:cs="Times New Roman"/>
          <w:color w:val="000000"/>
          <w:sz w:val="24"/>
          <w:szCs w:val="24"/>
        </w:rPr>
        <w:t>owever, a linguistic community is rarely isolated fr</w:t>
      </w:r>
      <w:r w:rsidR="00006D0A">
        <w:rPr>
          <w:rFonts w:ascii="Times New Roman" w:eastAsia="Times New Roman" w:hAnsi="Times New Roman" w:cs="Times New Roman"/>
          <w:color w:val="000000"/>
          <w:sz w:val="24"/>
          <w:szCs w:val="24"/>
        </w:rPr>
        <w:t>om other linguistic communities, meaning</w:t>
      </w:r>
      <w:r w:rsidRPr="002E4CA6">
        <w:rPr>
          <w:rFonts w:ascii="Times New Roman" w:eastAsia="Times New Roman" w:hAnsi="Times New Roman" w:cs="Times New Roman"/>
          <w:color w:val="000000"/>
          <w:sz w:val="24"/>
          <w:szCs w:val="24"/>
        </w:rPr>
        <w:t xml:space="preserve"> members of the overlapping communities are likely to have certain shared experiences and shared values. </w:t>
      </w:r>
    </w:p>
    <w:p w14:paraId="3146853F" w14:textId="742E5C07" w:rsidR="002E4CA6" w:rsidRPr="002E4CA6" w:rsidRDefault="002E4CA6" w:rsidP="00482124">
      <w:pPr>
        <w:spacing w:after="0" w:line="480" w:lineRule="auto"/>
        <w:ind w:firstLine="720"/>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The realitie</w:t>
      </w:r>
      <w:r w:rsidR="00006D0A">
        <w:rPr>
          <w:rFonts w:ascii="Times New Roman" w:eastAsia="Times New Roman" w:hAnsi="Times New Roman" w:cs="Times New Roman"/>
          <w:color w:val="000000"/>
          <w:sz w:val="24"/>
          <w:szCs w:val="24"/>
        </w:rPr>
        <w:t>s (i.e., values, beliefs,</w:t>
      </w:r>
      <w:r w:rsidRPr="002E4CA6">
        <w:rPr>
          <w:rFonts w:ascii="Times New Roman" w:eastAsia="Times New Roman" w:hAnsi="Times New Roman" w:cs="Times New Roman"/>
          <w:color w:val="000000"/>
          <w:sz w:val="24"/>
          <w:szCs w:val="24"/>
        </w:rPr>
        <w:t xml:space="preserve"> etc.) that are similar for the communities in contact with each other</w:t>
      </w:r>
      <w:r w:rsidR="00B66F30">
        <w:rPr>
          <w:rFonts w:ascii="Times New Roman" w:eastAsia="Times New Roman" w:hAnsi="Times New Roman" w:cs="Times New Roman"/>
          <w:color w:val="000000"/>
          <w:sz w:val="24"/>
          <w:szCs w:val="24"/>
        </w:rPr>
        <w:t xml:space="preserve"> </w:t>
      </w:r>
      <w:r w:rsidRPr="002E4CA6">
        <w:rPr>
          <w:rFonts w:ascii="Times New Roman" w:eastAsia="Times New Roman" w:hAnsi="Times New Roman" w:cs="Times New Roman"/>
          <w:color w:val="000000"/>
          <w:sz w:val="24"/>
          <w:szCs w:val="24"/>
        </w:rPr>
        <w:t xml:space="preserve">are known </w:t>
      </w:r>
      <w:r w:rsidR="00B66F30">
        <w:rPr>
          <w:rFonts w:ascii="Times New Roman" w:eastAsia="Times New Roman" w:hAnsi="Times New Roman" w:cs="Times New Roman"/>
          <w:color w:val="000000"/>
          <w:sz w:val="24"/>
          <w:szCs w:val="24"/>
        </w:rPr>
        <w:t>as culturally neutral realities, while the realities that are unique to each community are</w:t>
      </w:r>
      <w:r w:rsidR="003403BF">
        <w:rPr>
          <w:rFonts w:ascii="Times New Roman" w:eastAsia="Times New Roman" w:hAnsi="Times New Roman" w:cs="Times New Roman"/>
          <w:color w:val="000000"/>
          <w:sz w:val="24"/>
          <w:szCs w:val="24"/>
        </w:rPr>
        <w:t xml:space="preserve"> known as</w:t>
      </w:r>
      <w:r w:rsidR="00B66F30">
        <w:rPr>
          <w:rFonts w:ascii="Times New Roman" w:eastAsia="Times New Roman" w:hAnsi="Times New Roman" w:cs="Times New Roman"/>
          <w:color w:val="000000"/>
          <w:sz w:val="24"/>
          <w:szCs w:val="24"/>
        </w:rPr>
        <w:t xml:space="preserve"> culturally rich realities.</w:t>
      </w:r>
      <w:r w:rsidRPr="002E4CA6">
        <w:rPr>
          <w:rFonts w:ascii="Times New Roman" w:eastAsia="Times New Roman" w:hAnsi="Times New Roman" w:cs="Times New Roman"/>
          <w:color w:val="000000"/>
          <w:sz w:val="24"/>
          <w:szCs w:val="24"/>
        </w:rPr>
        <w:t xml:space="preserve"> </w:t>
      </w:r>
      <w:commentRangeStart w:id="7"/>
      <w:r w:rsidRPr="002E4CA6">
        <w:rPr>
          <w:rFonts w:ascii="Times New Roman" w:eastAsia="Times New Roman" w:hAnsi="Times New Roman" w:cs="Times New Roman"/>
          <w:color w:val="000000"/>
          <w:sz w:val="24"/>
          <w:szCs w:val="24"/>
        </w:rPr>
        <w:t>As Cokely (2001) states, “culturally neutral realities are shared; culturally rich realities are not”.  </w:t>
      </w:r>
      <w:commentRangeEnd w:id="7"/>
      <w:r w:rsidR="00DE5FBC">
        <w:rPr>
          <w:rStyle w:val="CommentReference"/>
        </w:rPr>
        <w:commentReference w:id="7"/>
      </w:r>
      <w:r w:rsidR="00B66F30">
        <w:rPr>
          <w:rFonts w:ascii="Times New Roman" w:eastAsia="Times New Roman" w:hAnsi="Times New Roman" w:cs="Times New Roman"/>
          <w:color w:val="000000"/>
          <w:sz w:val="24"/>
          <w:szCs w:val="24"/>
        </w:rPr>
        <w:t>Examples</w:t>
      </w:r>
      <w:r w:rsidRPr="002E4CA6">
        <w:rPr>
          <w:rFonts w:ascii="Times New Roman" w:eastAsia="Times New Roman" w:hAnsi="Times New Roman" w:cs="Times New Roman"/>
          <w:color w:val="000000"/>
          <w:sz w:val="24"/>
          <w:szCs w:val="24"/>
        </w:rPr>
        <w:t xml:space="preserve"> of </w:t>
      </w:r>
      <w:r w:rsidR="00B66F30">
        <w:rPr>
          <w:rFonts w:ascii="Times New Roman" w:eastAsia="Times New Roman" w:hAnsi="Times New Roman" w:cs="Times New Roman"/>
          <w:color w:val="000000"/>
          <w:sz w:val="24"/>
          <w:szCs w:val="24"/>
        </w:rPr>
        <w:t xml:space="preserve">culturally rich realities </w:t>
      </w:r>
      <w:commentRangeStart w:id="8"/>
      <w:r w:rsidRPr="002E4CA6">
        <w:rPr>
          <w:rFonts w:ascii="Times New Roman" w:eastAsia="Times New Roman" w:hAnsi="Times New Roman" w:cs="Times New Roman"/>
          <w:color w:val="000000"/>
          <w:sz w:val="24"/>
          <w:szCs w:val="24"/>
        </w:rPr>
        <w:t xml:space="preserve">can be </w:t>
      </w:r>
      <w:commentRangeEnd w:id="8"/>
      <w:r w:rsidR="00DE5FBC">
        <w:rPr>
          <w:rStyle w:val="CommentReference"/>
        </w:rPr>
        <w:commentReference w:id="8"/>
      </w:r>
      <w:r w:rsidRPr="002E4CA6">
        <w:rPr>
          <w:rFonts w:ascii="Times New Roman" w:eastAsia="Times New Roman" w:hAnsi="Times New Roman" w:cs="Times New Roman"/>
          <w:color w:val="000000"/>
          <w:sz w:val="24"/>
          <w:szCs w:val="24"/>
        </w:rPr>
        <w:t>community specific, confined norms, specific values, and unique world-view</w:t>
      </w:r>
      <w:r w:rsidR="00B66F30">
        <w:rPr>
          <w:rFonts w:ascii="Times New Roman" w:eastAsia="Times New Roman" w:hAnsi="Times New Roman" w:cs="Times New Roman"/>
          <w:color w:val="000000"/>
          <w:sz w:val="24"/>
          <w:szCs w:val="24"/>
        </w:rPr>
        <w:t>s</w:t>
      </w:r>
      <w:r w:rsidRPr="002E4CA6">
        <w:rPr>
          <w:rFonts w:ascii="Times New Roman" w:eastAsia="Times New Roman" w:hAnsi="Times New Roman" w:cs="Times New Roman"/>
          <w:color w:val="000000"/>
          <w:sz w:val="24"/>
          <w:szCs w:val="24"/>
        </w:rPr>
        <w:t xml:space="preserve"> (Cokely, 2001).  </w:t>
      </w:r>
    </w:p>
    <w:p w14:paraId="2B2D035B" w14:textId="406DDCE6" w:rsidR="00652FB7" w:rsidRPr="00806E53" w:rsidRDefault="00F51CF4" w:rsidP="00652FB7">
      <w:pPr>
        <w:spacing w:after="0" w:line="480" w:lineRule="auto"/>
        <w:ind w:firstLine="720"/>
        <w:rPr>
          <w:rFonts w:ascii="Times New Roman" w:eastAsia="Times New Roman" w:hAnsi="Times New Roman" w:cs="Times New Roman"/>
          <w:color w:val="000000"/>
          <w:sz w:val="24"/>
          <w:szCs w:val="24"/>
        </w:rPr>
      </w:pPr>
      <w:r w:rsidRPr="00F51CF4">
        <w:rPr>
          <w:rFonts w:ascii="Times New Roman" w:eastAsia="Times New Roman" w:hAnsi="Times New Roman" w:cs="Times New Roman"/>
          <w:color w:val="000000"/>
          <w:sz w:val="24"/>
          <w:szCs w:val="24"/>
        </w:rPr>
        <w:t>Based on the degree of proximity, some communities-in-contact with one another can experience more culturally shared</w:t>
      </w:r>
      <w:r w:rsidR="003403BF">
        <w:rPr>
          <w:rFonts w:ascii="Times New Roman" w:eastAsia="Times New Roman" w:hAnsi="Times New Roman" w:cs="Times New Roman"/>
          <w:color w:val="000000"/>
          <w:sz w:val="24"/>
          <w:szCs w:val="24"/>
        </w:rPr>
        <w:t>,</w:t>
      </w:r>
      <w:r w:rsidRPr="00F51CF4">
        <w:rPr>
          <w:rFonts w:ascii="Times New Roman" w:eastAsia="Times New Roman" w:hAnsi="Times New Roman" w:cs="Times New Roman"/>
          <w:color w:val="000000"/>
          <w:sz w:val="24"/>
          <w:szCs w:val="24"/>
        </w:rPr>
        <w:t xml:space="preserve"> or neutral</w:t>
      </w:r>
      <w:r w:rsidR="003403BF">
        <w:rPr>
          <w:rFonts w:ascii="Times New Roman" w:eastAsia="Times New Roman" w:hAnsi="Times New Roman" w:cs="Times New Roman"/>
          <w:color w:val="000000"/>
          <w:sz w:val="24"/>
          <w:szCs w:val="24"/>
        </w:rPr>
        <w:t>,</w:t>
      </w:r>
      <w:r w:rsidRPr="00F51CF4">
        <w:rPr>
          <w:rFonts w:ascii="Times New Roman" w:eastAsia="Times New Roman" w:hAnsi="Times New Roman" w:cs="Times New Roman"/>
          <w:color w:val="000000"/>
          <w:sz w:val="24"/>
          <w:szCs w:val="24"/>
        </w:rPr>
        <w:t xml:space="preserve"> realities</w:t>
      </w:r>
      <w:r w:rsidR="00806E53">
        <w:rPr>
          <w:rFonts w:ascii="Times New Roman" w:eastAsia="Times New Roman" w:hAnsi="Times New Roman" w:cs="Times New Roman"/>
          <w:color w:val="000000"/>
          <w:sz w:val="24"/>
          <w:szCs w:val="24"/>
        </w:rPr>
        <w:t>, whereas</w:t>
      </w:r>
      <w:r w:rsidRPr="00F51CF4">
        <w:rPr>
          <w:rFonts w:ascii="Times New Roman" w:eastAsia="Times New Roman" w:hAnsi="Times New Roman" w:cs="Times New Roman"/>
          <w:color w:val="000000"/>
          <w:sz w:val="24"/>
          <w:szCs w:val="24"/>
        </w:rPr>
        <w:t xml:space="preserve"> other communities-in-contact that do not share the same world-views can have unique </w:t>
      </w:r>
      <w:r w:rsidR="00652FB7">
        <w:rPr>
          <w:rFonts w:ascii="Times New Roman" w:eastAsia="Times New Roman" w:hAnsi="Times New Roman" w:cs="Times New Roman"/>
          <w:color w:val="000000"/>
          <w:sz w:val="24"/>
          <w:szCs w:val="24"/>
        </w:rPr>
        <w:t>and culturally rich realities (</w:t>
      </w:r>
      <w:proofErr w:type="spellStart"/>
      <w:r w:rsidR="00652FB7">
        <w:rPr>
          <w:rFonts w:ascii="Times New Roman" w:eastAsia="Times New Roman" w:hAnsi="Times New Roman" w:cs="Times New Roman"/>
          <w:color w:val="000000"/>
          <w:sz w:val="24"/>
          <w:szCs w:val="24"/>
        </w:rPr>
        <w:t>Gumperz</w:t>
      </w:r>
      <w:proofErr w:type="spellEnd"/>
      <w:r w:rsidR="00652FB7">
        <w:rPr>
          <w:rFonts w:ascii="Times New Roman" w:eastAsia="Times New Roman" w:hAnsi="Times New Roman" w:cs="Times New Roman"/>
          <w:color w:val="000000"/>
          <w:sz w:val="24"/>
          <w:szCs w:val="24"/>
        </w:rPr>
        <w:t>, 1964).</w:t>
      </w:r>
      <w:r w:rsidR="00806E53">
        <w:rPr>
          <w:rFonts w:ascii="Times New Roman" w:eastAsia="Times New Roman" w:hAnsi="Times New Roman" w:cs="Times New Roman"/>
          <w:color w:val="000000"/>
          <w:sz w:val="24"/>
          <w:szCs w:val="24"/>
        </w:rPr>
        <w:t xml:space="preserve"> </w:t>
      </w:r>
      <w:commentRangeStart w:id="9"/>
      <w:r w:rsidR="00806E53">
        <w:rPr>
          <w:rFonts w:ascii="Times New Roman" w:eastAsia="Times New Roman" w:hAnsi="Times New Roman" w:cs="Times New Roman"/>
          <w:color w:val="000000"/>
          <w:sz w:val="24"/>
          <w:szCs w:val="24"/>
        </w:rPr>
        <w:t>C</w:t>
      </w:r>
      <w:r w:rsidRPr="00F51CF4">
        <w:rPr>
          <w:rFonts w:ascii="Times New Roman" w:eastAsia="Times New Roman" w:hAnsi="Times New Roman" w:cs="Times New Roman"/>
          <w:color w:val="000000"/>
          <w:sz w:val="24"/>
          <w:szCs w:val="24"/>
        </w:rPr>
        <w:t>ommunities-in-contact with one another that experience more culturally shared or neutral realities means</w:t>
      </w:r>
      <w:r w:rsidR="000744AF">
        <w:rPr>
          <w:rFonts w:ascii="Times New Roman" w:eastAsia="Times New Roman" w:hAnsi="Times New Roman" w:cs="Times New Roman"/>
          <w:color w:val="000000"/>
          <w:sz w:val="24"/>
          <w:szCs w:val="24"/>
        </w:rPr>
        <w:t xml:space="preserve"> that</w:t>
      </w:r>
      <w:r w:rsidRPr="00F51CF4">
        <w:rPr>
          <w:rFonts w:ascii="Times New Roman" w:eastAsia="Times New Roman" w:hAnsi="Times New Roman" w:cs="Times New Roman"/>
          <w:color w:val="000000"/>
          <w:sz w:val="24"/>
          <w:szCs w:val="24"/>
        </w:rPr>
        <w:t xml:space="preserve"> </w:t>
      </w:r>
      <w:proofErr w:type="gramStart"/>
      <w:r w:rsidRPr="00F51CF4">
        <w:rPr>
          <w:rFonts w:ascii="Times New Roman" w:eastAsia="Times New Roman" w:hAnsi="Times New Roman" w:cs="Times New Roman"/>
          <w:color w:val="000000"/>
          <w:sz w:val="24"/>
          <w:szCs w:val="24"/>
        </w:rPr>
        <w:t>their</w:t>
      </w:r>
      <w:proofErr w:type="gramEnd"/>
      <w:r w:rsidRPr="00F51CF4">
        <w:rPr>
          <w:rFonts w:ascii="Times New Roman" w:eastAsia="Times New Roman" w:hAnsi="Times New Roman" w:cs="Times New Roman"/>
          <w:color w:val="000000"/>
          <w:sz w:val="24"/>
          <w:szCs w:val="24"/>
        </w:rPr>
        <w:t xml:space="preserve"> world-view</w:t>
      </w:r>
      <w:r w:rsidR="000744AF">
        <w:rPr>
          <w:rFonts w:ascii="Times New Roman" w:eastAsia="Times New Roman" w:hAnsi="Times New Roman" w:cs="Times New Roman"/>
          <w:color w:val="000000"/>
          <w:sz w:val="24"/>
          <w:szCs w:val="24"/>
        </w:rPr>
        <w:t xml:space="preserve"> is </w:t>
      </w:r>
      <w:del w:id="10" w:author="Darrell Penta" w:date="2015-08-11T15:31:00Z">
        <w:r w:rsidR="000744AF" w:rsidDel="00A11BA5">
          <w:rPr>
            <w:rFonts w:ascii="Times New Roman" w:eastAsia="Times New Roman" w:hAnsi="Times New Roman" w:cs="Times New Roman"/>
            <w:color w:val="000000"/>
            <w:sz w:val="24"/>
            <w:szCs w:val="24"/>
          </w:rPr>
          <w:delText xml:space="preserve">most </w:delText>
        </w:r>
      </w:del>
      <w:ins w:id="11" w:author="Darrell Penta" w:date="2015-08-11T15:31:00Z">
        <w:r w:rsidR="00A11BA5">
          <w:rPr>
            <w:rFonts w:ascii="Times New Roman" w:eastAsia="Times New Roman" w:hAnsi="Times New Roman" w:cs="Times New Roman"/>
            <w:color w:val="000000"/>
            <w:sz w:val="24"/>
            <w:szCs w:val="24"/>
          </w:rPr>
          <w:t xml:space="preserve">more </w:t>
        </w:r>
      </w:ins>
      <w:r w:rsidR="000744AF">
        <w:rPr>
          <w:rFonts w:ascii="Times New Roman" w:eastAsia="Times New Roman" w:hAnsi="Times New Roman" w:cs="Times New Roman"/>
          <w:color w:val="000000"/>
          <w:sz w:val="24"/>
          <w:szCs w:val="24"/>
        </w:rPr>
        <w:t>similar to one another.</w:t>
      </w:r>
      <w:r w:rsidRPr="00F51CF4">
        <w:rPr>
          <w:rFonts w:ascii="Times New Roman" w:eastAsia="Times New Roman" w:hAnsi="Times New Roman" w:cs="Times New Roman"/>
          <w:color w:val="000000"/>
          <w:sz w:val="24"/>
          <w:szCs w:val="24"/>
        </w:rPr>
        <w:t xml:space="preserve"> </w:t>
      </w:r>
      <w:commentRangeEnd w:id="9"/>
      <w:r w:rsidR="00A11BA5">
        <w:rPr>
          <w:rStyle w:val="CommentReference"/>
        </w:rPr>
        <w:commentReference w:id="9"/>
      </w:r>
      <w:r w:rsidR="000744AF">
        <w:rPr>
          <w:rFonts w:ascii="Times New Roman" w:eastAsia="Times New Roman" w:hAnsi="Times New Roman" w:cs="Times New Roman"/>
          <w:color w:val="000000"/>
          <w:sz w:val="24"/>
          <w:szCs w:val="24"/>
        </w:rPr>
        <w:t xml:space="preserve">However, </w:t>
      </w:r>
      <w:r w:rsidRPr="00F51CF4">
        <w:rPr>
          <w:rFonts w:ascii="Times New Roman" w:eastAsia="Times New Roman" w:hAnsi="Times New Roman" w:cs="Times New Roman"/>
          <w:color w:val="000000"/>
          <w:sz w:val="24"/>
          <w:szCs w:val="24"/>
        </w:rPr>
        <w:t>all of the views are not all similar</w:t>
      </w:r>
      <w:r w:rsidR="000744AF">
        <w:rPr>
          <w:rFonts w:ascii="Times New Roman" w:eastAsia="Times New Roman" w:hAnsi="Times New Roman" w:cs="Times New Roman"/>
          <w:color w:val="000000"/>
          <w:sz w:val="24"/>
          <w:szCs w:val="24"/>
        </w:rPr>
        <w:t>, leading to multiple</w:t>
      </w:r>
      <w:r w:rsidRPr="00F51CF4">
        <w:rPr>
          <w:rFonts w:ascii="Times New Roman" w:eastAsia="Times New Roman" w:hAnsi="Times New Roman" w:cs="Times New Roman"/>
          <w:color w:val="000000"/>
          <w:sz w:val="24"/>
          <w:szCs w:val="24"/>
        </w:rPr>
        <w:t xml:space="preserve"> culturally rich realities.  </w:t>
      </w:r>
      <w:r w:rsidR="00652FB7">
        <w:rPr>
          <w:rFonts w:ascii="Times New Roman" w:eastAsia="Times New Roman" w:hAnsi="Times New Roman" w:cs="Times New Roman"/>
          <w:color w:val="000000"/>
          <w:sz w:val="24"/>
          <w:szCs w:val="24"/>
        </w:rPr>
        <w:t>When interpreting, interpreters are not only representing meaning in another language, but they are also responsible for cultural mediation between two persons or groups from different communities (</w:t>
      </w:r>
      <w:proofErr w:type="spellStart"/>
      <w:r w:rsidR="00652FB7">
        <w:rPr>
          <w:rFonts w:ascii="Times New Roman" w:eastAsia="Times New Roman" w:hAnsi="Times New Roman" w:cs="Times New Roman"/>
          <w:color w:val="000000"/>
          <w:sz w:val="24"/>
          <w:szCs w:val="24"/>
        </w:rPr>
        <w:t>Katan</w:t>
      </w:r>
      <w:proofErr w:type="spellEnd"/>
      <w:r w:rsidR="00652FB7">
        <w:rPr>
          <w:rFonts w:ascii="Times New Roman" w:eastAsia="Times New Roman" w:hAnsi="Times New Roman" w:cs="Times New Roman"/>
          <w:color w:val="000000"/>
          <w:sz w:val="24"/>
          <w:szCs w:val="24"/>
        </w:rPr>
        <w:t>, 1999).</w:t>
      </w:r>
    </w:p>
    <w:p w14:paraId="20CFEFC3" w14:textId="77777777" w:rsidR="00652FB7" w:rsidRDefault="00652FB7" w:rsidP="00482124">
      <w:pPr>
        <w:spacing w:after="0" w:line="480" w:lineRule="auto"/>
        <w:rPr>
          <w:rFonts w:ascii="Times New Roman" w:eastAsia="Times New Roman" w:hAnsi="Times New Roman" w:cs="Times New Roman"/>
          <w:b/>
          <w:bCs/>
          <w:color w:val="000000"/>
          <w:sz w:val="24"/>
          <w:szCs w:val="24"/>
        </w:rPr>
      </w:pPr>
    </w:p>
    <w:p w14:paraId="67149771" w14:textId="77777777" w:rsidR="00652FB7" w:rsidRDefault="00652FB7" w:rsidP="00482124">
      <w:pPr>
        <w:spacing w:after="0" w:line="480" w:lineRule="auto"/>
        <w:rPr>
          <w:rFonts w:ascii="Times New Roman" w:eastAsia="Times New Roman" w:hAnsi="Times New Roman" w:cs="Times New Roman"/>
          <w:b/>
          <w:bCs/>
          <w:color w:val="000000"/>
          <w:sz w:val="24"/>
          <w:szCs w:val="24"/>
        </w:rPr>
      </w:pPr>
    </w:p>
    <w:p w14:paraId="2D7AF1F9" w14:textId="77777777" w:rsidR="00FE65F2" w:rsidRPr="002E4CA6" w:rsidRDefault="00FE65F2" w:rsidP="00482124">
      <w:pPr>
        <w:spacing w:after="0" w:line="480" w:lineRule="auto"/>
        <w:rPr>
          <w:rFonts w:ascii="Times New Roman" w:eastAsia="Times New Roman" w:hAnsi="Times New Roman" w:cs="Times New Roman"/>
          <w:sz w:val="24"/>
          <w:szCs w:val="24"/>
        </w:rPr>
      </w:pPr>
      <w:r w:rsidRPr="002E4CA6">
        <w:rPr>
          <w:rFonts w:ascii="Times New Roman" w:eastAsia="Times New Roman" w:hAnsi="Times New Roman" w:cs="Times New Roman"/>
          <w:b/>
          <w:bCs/>
          <w:color w:val="000000"/>
          <w:sz w:val="24"/>
          <w:szCs w:val="24"/>
        </w:rPr>
        <w:lastRenderedPageBreak/>
        <w:t>Semantics</w:t>
      </w:r>
    </w:p>
    <w:p w14:paraId="60A1974D" w14:textId="6E44E5E0" w:rsidR="00FE65F2" w:rsidRPr="002E4CA6" w:rsidRDefault="004A78EE" w:rsidP="004821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responsibility of interpreters to convey meaning and mediate culture falls into the category of semantics, which</w:t>
      </w:r>
      <w:r w:rsidR="00FE65F2" w:rsidRPr="002E4CA6">
        <w:rPr>
          <w:rFonts w:ascii="Times New Roman" w:eastAsia="Times New Roman" w:hAnsi="Times New Roman" w:cs="Times New Roman"/>
          <w:color w:val="000000"/>
          <w:sz w:val="24"/>
          <w:szCs w:val="24"/>
        </w:rPr>
        <w:t xml:space="preserve"> is generally defined as the study of meaning. As </w:t>
      </w:r>
      <w:commentRangeStart w:id="12"/>
      <w:r w:rsidR="00FE65F2" w:rsidRPr="002E4CA6">
        <w:rPr>
          <w:rFonts w:ascii="Times New Roman" w:eastAsia="Times New Roman" w:hAnsi="Times New Roman" w:cs="Times New Roman"/>
          <w:color w:val="000000"/>
          <w:sz w:val="24"/>
          <w:szCs w:val="24"/>
        </w:rPr>
        <w:t xml:space="preserve">identified </w:t>
      </w:r>
      <w:commentRangeEnd w:id="12"/>
      <w:r w:rsidR="00D30940">
        <w:rPr>
          <w:rStyle w:val="CommentReference"/>
        </w:rPr>
        <w:commentReference w:id="12"/>
      </w:r>
      <w:r w:rsidR="00FE65F2" w:rsidRPr="002E4CA6">
        <w:rPr>
          <w:rFonts w:ascii="Times New Roman" w:eastAsia="Times New Roman" w:hAnsi="Times New Roman" w:cs="Times New Roman"/>
          <w:color w:val="000000"/>
          <w:sz w:val="24"/>
          <w:szCs w:val="24"/>
        </w:rPr>
        <w:t xml:space="preserve">by semanticist </w:t>
      </w:r>
      <w:commentRangeStart w:id="13"/>
      <w:r w:rsidR="00FE65F2" w:rsidRPr="002E4CA6">
        <w:rPr>
          <w:rFonts w:ascii="Times New Roman" w:eastAsia="Times New Roman" w:hAnsi="Times New Roman" w:cs="Times New Roman"/>
          <w:color w:val="000000"/>
          <w:sz w:val="24"/>
          <w:szCs w:val="24"/>
        </w:rPr>
        <w:t>John Lyons</w:t>
      </w:r>
      <w:r w:rsidR="00787D7B">
        <w:rPr>
          <w:rFonts w:ascii="Times New Roman" w:eastAsia="Times New Roman" w:hAnsi="Times New Roman" w:cs="Times New Roman"/>
          <w:color w:val="000000"/>
          <w:sz w:val="24"/>
          <w:szCs w:val="24"/>
        </w:rPr>
        <w:t xml:space="preserve"> (1971</w:t>
      </w:r>
      <w:commentRangeEnd w:id="13"/>
      <w:r w:rsidR="00D30940">
        <w:rPr>
          <w:rStyle w:val="CommentReference"/>
        </w:rPr>
        <w:commentReference w:id="13"/>
      </w:r>
      <w:r w:rsidR="00787D7B">
        <w:rPr>
          <w:rFonts w:ascii="Times New Roman" w:eastAsia="Times New Roman" w:hAnsi="Times New Roman" w:cs="Times New Roman"/>
          <w:color w:val="000000"/>
          <w:sz w:val="24"/>
          <w:szCs w:val="24"/>
        </w:rPr>
        <w:t>)</w:t>
      </w:r>
      <w:r w:rsidR="00C01D62">
        <w:rPr>
          <w:rFonts w:ascii="Times New Roman" w:eastAsia="Times New Roman" w:hAnsi="Times New Roman" w:cs="Times New Roman"/>
          <w:color w:val="000000"/>
          <w:sz w:val="24"/>
          <w:szCs w:val="24"/>
        </w:rPr>
        <w:t xml:space="preserve">, </w:t>
      </w:r>
      <w:r w:rsidR="00FE65F2" w:rsidRPr="002E4CA6">
        <w:rPr>
          <w:rFonts w:ascii="Times New Roman" w:eastAsia="Times New Roman" w:hAnsi="Times New Roman" w:cs="Times New Roman"/>
          <w:color w:val="000000"/>
          <w:sz w:val="24"/>
          <w:szCs w:val="24"/>
        </w:rPr>
        <w:t xml:space="preserve">language </w:t>
      </w:r>
      <w:r w:rsidR="00C01D62">
        <w:rPr>
          <w:rFonts w:ascii="Times New Roman" w:eastAsia="Times New Roman" w:hAnsi="Times New Roman" w:cs="Times New Roman"/>
          <w:color w:val="000000"/>
          <w:sz w:val="24"/>
          <w:szCs w:val="24"/>
        </w:rPr>
        <w:t>aids communication</w:t>
      </w:r>
      <w:r w:rsidR="00FE65F2" w:rsidRPr="002E4CA6">
        <w:rPr>
          <w:rFonts w:ascii="Times New Roman" w:eastAsia="Times New Roman" w:hAnsi="Times New Roman" w:cs="Times New Roman"/>
          <w:color w:val="000000"/>
          <w:sz w:val="24"/>
          <w:szCs w:val="24"/>
        </w:rPr>
        <w:t xml:space="preserve">. In </w:t>
      </w:r>
      <w:r w:rsidR="007D1487">
        <w:rPr>
          <w:rFonts w:ascii="Times New Roman" w:eastAsia="Times New Roman" w:hAnsi="Times New Roman" w:cs="Times New Roman"/>
          <w:color w:val="000000"/>
          <w:sz w:val="24"/>
          <w:szCs w:val="24"/>
        </w:rPr>
        <w:t>other words</w:t>
      </w:r>
      <w:r w:rsidR="00FE65F2" w:rsidRPr="002E4CA6">
        <w:rPr>
          <w:rFonts w:ascii="Times New Roman" w:eastAsia="Times New Roman" w:hAnsi="Times New Roman" w:cs="Times New Roman"/>
          <w:color w:val="000000"/>
          <w:sz w:val="24"/>
          <w:szCs w:val="24"/>
        </w:rPr>
        <w:t xml:space="preserve">, sense can be thought of as </w:t>
      </w:r>
      <w:r w:rsidR="002341FB">
        <w:rPr>
          <w:rFonts w:ascii="Times New Roman" w:eastAsia="Times New Roman" w:hAnsi="Times New Roman" w:cs="Times New Roman"/>
          <w:color w:val="000000"/>
          <w:sz w:val="24"/>
          <w:szCs w:val="24"/>
        </w:rPr>
        <w:t xml:space="preserve">the </w:t>
      </w:r>
      <w:r w:rsidR="00FE65F2" w:rsidRPr="002E4CA6">
        <w:rPr>
          <w:rFonts w:ascii="Times New Roman" w:eastAsia="Times New Roman" w:hAnsi="Times New Roman" w:cs="Times New Roman"/>
          <w:color w:val="000000"/>
          <w:sz w:val="24"/>
          <w:szCs w:val="24"/>
        </w:rPr>
        <w:t>content of a message; the lexical meaning, on the other hand, is the meaning of individual words (Kearns</w:t>
      </w:r>
      <w:r w:rsidR="00787D7B">
        <w:rPr>
          <w:rFonts w:ascii="Times New Roman" w:eastAsia="Times New Roman" w:hAnsi="Times New Roman" w:cs="Times New Roman"/>
          <w:color w:val="000000"/>
          <w:sz w:val="24"/>
          <w:szCs w:val="24"/>
        </w:rPr>
        <w:t>, 2011</w:t>
      </w:r>
      <w:r w:rsidR="00FE65F2" w:rsidRPr="002E4CA6">
        <w:rPr>
          <w:rFonts w:ascii="Times New Roman" w:eastAsia="Times New Roman" w:hAnsi="Times New Roman" w:cs="Times New Roman"/>
          <w:color w:val="000000"/>
          <w:sz w:val="24"/>
          <w:szCs w:val="24"/>
        </w:rPr>
        <w:t xml:space="preserve">). </w:t>
      </w:r>
      <w:r w:rsidR="00FE65F2" w:rsidRPr="00467F11">
        <w:rPr>
          <w:rFonts w:ascii="Times New Roman" w:eastAsia="Times New Roman" w:hAnsi="Times New Roman" w:cs="Times New Roman"/>
          <w:color w:val="000000"/>
          <w:sz w:val="24"/>
          <w:szCs w:val="24"/>
        </w:rPr>
        <w:t>According to Cokely (2001</w:t>
      </w:r>
      <w:r w:rsidR="00FE65F2" w:rsidRPr="002E4CA6">
        <w:rPr>
          <w:rFonts w:ascii="Times New Roman" w:eastAsia="Times New Roman" w:hAnsi="Times New Roman" w:cs="Times New Roman"/>
          <w:color w:val="000000"/>
          <w:sz w:val="24"/>
          <w:szCs w:val="24"/>
        </w:rPr>
        <w:t>), “the semantic sense of a lexical item is that reality or idea that a community of users generally associate with or wish to refer to when they use that lexical item”.  Therefore, the semantic sense of lexical items is closely related to culturally rich and culturally neutral realities.</w:t>
      </w:r>
    </w:p>
    <w:p w14:paraId="32364781" w14:textId="511B509C" w:rsidR="00FE65F2" w:rsidRPr="002E4CA6" w:rsidRDefault="00FE65F2" w:rsidP="00482124">
      <w:pPr>
        <w:spacing w:after="0" w:line="480" w:lineRule="auto"/>
        <w:ind w:firstLine="720"/>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 xml:space="preserve">Lyons </w:t>
      </w:r>
      <w:ins w:id="14" w:author="Darrell Penta" w:date="2015-08-12T10:33:00Z">
        <w:r w:rsidR="005C6520">
          <w:rPr>
            <w:rFonts w:ascii="Times New Roman" w:eastAsia="Times New Roman" w:hAnsi="Times New Roman" w:cs="Times New Roman"/>
            <w:color w:val="000000"/>
            <w:sz w:val="24"/>
            <w:szCs w:val="24"/>
          </w:rPr>
          <w:t xml:space="preserve">(YEAR) </w:t>
        </w:r>
      </w:ins>
      <w:r w:rsidRPr="002E4CA6">
        <w:rPr>
          <w:rFonts w:ascii="Times New Roman" w:eastAsia="Times New Roman" w:hAnsi="Times New Roman" w:cs="Times New Roman"/>
          <w:color w:val="000000"/>
          <w:sz w:val="24"/>
          <w:szCs w:val="24"/>
        </w:rPr>
        <w:t xml:space="preserve">states, “there can be no doubt that these different senses of the world […] are interconnected; and various definitions have been proposed </w:t>
      </w:r>
      <w:r w:rsidR="003510F9">
        <w:rPr>
          <w:rFonts w:ascii="Times New Roman" w:eastAsia="Times New Roman" w:hAnsi="Times New Roman" w:cs="Times New Roman"/>
          <w:color w:val="000000"/>
          <w:sz w:val="24"/>
          <w:szCs w:val="24"/>
        </w:rPr>
        <w:t>that</w:t>
      </w:r>
      <w:r w:rsidRPr="002E4CA6">
        <w:rPr>
          <w:rFonts w:ascii="Times New Roman" w:eastAsia="Times New Roman" w:hAnsi="Times New Roman" w:cs="Times New Roman"/>
          <w:color w:val="000000"/>
          <w:sz w:val="24"/>
          <w:szCs w:val="24"/>
        </w:rPr>
        <w:t xml:space="preserve"> have sought to bring them under some </w:t>
      </w:r>
      <w:r w:rsidR="003510F9">
        <w:rPr>
          <w:rFonts w:ascii="Times New Roman" w:eastAsia="Times New Roman" w:hAnsi="Times New Roman" w:cs="Times New Roman"/>
          <w:color w:val="000000"/>
          <w:sz w:val="24"/>
          <w:szCs w:val="24"/>
        </w:rPr>
        <w:t xml:space="preserve">very </w:t>
      </w:r>
      <w:r w:rsidRPr="002E4CA6">
        <w:rPr>
          <w:rFonts w:ascii="Times New Roman" w:eastAsia="Times New Roman" w:hAnsi="Times New Roman" w:cs="Times New Roman"/>
          <w:color w:val="000000"/>
          <w:sz w:val="24"/>
          <w:szCs w:val="24"/>
        </w:rPr>
        <w:t>general, but theoretical, concept defined in terms of social interaction” (</w:t>
      </w:r>
      <w:ins w:id="15" w:author="Darrell Penta" w:date="2015-08-12T10:32:00Z">
        <w:r w:rsidR="005C6520">
          <w:rPr>
            <w:rFonts w:ascii="Times New Roman" w:eastAsia="Times New Roman" w:hAnsi="Times New Roman" w:cs="Times New Roman"/>
            <w:color w:val="000000"/>
            <w:sz w:val="24"/>
            <w:szCs w:val="24"/>
          </w:rPr>
          <w:t xml:space="preserve">p. </w:t>
        </w:r>
      </w:ins>
      <w:r w:rsidRPr="002E4CA6">
        <w:rPr>
          <w:rFonts w:ascii="Times New Roman" w:eastAsia="Times New Roman" w:hAnsi="Times New Roman" w:cs="Times New Roman"/>
          <w:color w:val="000000"/>
          <w:sz w:val="24"/>
          <w:szCs w:val="24"/>
        </w:rPr>
        <w:t>32). While there are lexical items that contain one semantic sense, most languages contain lexical items that have more than a single semantic sense (Cokely, 2001).</w:t>
      </w:r>
    </w:p>
    <w:p w14:paraId="6761F43B" w14:textId="261B704F" w:rsidR="00FE65F2" w:rsidRPr="009D4A5B" w:rsidRDefault="00FE65F2" w:rsidP="009D4A5B">
      <w:pPr>
        <w:spacing w:after="0" w:line="480" w:lineRule="auto"/>
        <w:ind w:firstLine="720"/>
        <w:rPr>
          <w:rFonts w:ascii="Times New Roman" w:eastAsia="Times New Roman" w:hAnsi="Times New Roman" w:cs="Times New Roman"/>
          <w:color w:val="000000"/>
          <w:sz w:val="24"/>
          <w:szCs w:val="24"/>
        </w:rPr>
      </w:pPr>
      <w:r w:rsidRPr="002E4CA6">
        <w:rPr>
          <w:rFonts w:ascii="Times New Roman" w:eastAsia="Times New Roman" w:hAnsi="Times New Roman" w:cs="Times New Roman"/>
          <w:color w:val="000000"/>
          <w:sz w:val="24"/>
          <w:szCs w:val="24"/>
        </w:rPr>
        <w:t xml:space="preserve">The same is true in </w:t>
      </w:r>
      <w:r w:rsidR="001D619B">
        <w:rPr>
          <w:rFonts w:ascii="Times New Roman" w:eastAsia="Times New Roman" w:hAnsi="Times New Roman" w:cs="Times New Roman"/>
          <w:color w:val="000000"/>
          <w:sz w:val="24"/>
          <w:szCs w:val="24"/>
        </w:rPr>
        <w:t>American Sign Language (</w:t>
      </w:r>
      <w:r w:rsidRPr="002E4CA6">
        <w:rPr>
          <w:rFonts w:ascii="Times New Roman" w:eastAsia="Times New Roman" w:hAnsi="Times New Roman" w:cs="Times New Roman"/>
          <w:color w:val="000000"/>
          <w:sz w:val="24"/>
          <w:szCs w:val="24"/>
        </w:rPr>
        <w:t>ASL</w:t>
      </w:r>
      <w:r w:rsidR="001D619B">
        <w:rPr>
          <w:rFonts w:ascii="Times New Roman" w:eastAsia="Times New Roman" w:hAnsi="Times New Roman" w:cs="Times New Roman"/>
          <w:color w:val="000000"/>
          <w:sz w:val="24"/>
          <w:szCs w:val="24"/>
        </w:rPr>
        <w:t>)</w:t>
      </w:r>
      <w:r w:rsidRPr="002E4CA6">
        <w:rPr>
          <w:rFonts w:ascii="Times New Roman" w:eastAsia="Times New Roman" w:hAnsi="Times New Roman" w:cs="Times New Roman"/>
          <w:color w:val="000000"/>
          <w:sz w:val="24"/>
          <w:szCs w:val="24"/>
        </w:rPr>
        <w:t>. When interpreters see a sign that has multiple semantic senses, he/she must decide what that sign means in terms of the basis of context and goals that match the semantic sense of the sign that is inten</w:t>
      </w:r>
      <w:r w:rsidR="001D619B">
        <w:rPr>
          <w:rFonts w:ascii="Times New Roman" w:eastAsia="Times New Roman" w:hAnsi="Times New Roman" w:cs="Times New Roman"/>
          <w:color w:val="000000"/>
          <w:sz w:val="24"/>
          <w:szCs w:val="24"/>
        </w:rPr>
        <w:t xml:space="preserve">ded. </w:t>
      </w:r>
      <w:proofErr w:type="spellStart"/>
      <w:r w:rsidR="009D4A5B">
        <w:rPr>
          <w:rFonts w:ascii="Times New Roman" w:eastAsia="Times New Roman" w:hAnsi="Times New Roman" w:cs="Times New Roman"/>
          <w:color w:val="000000"/>
          <w:sz w:val="24"/>
          <w:szCs w:val="24"/>
        </w:rPr>
        <w:t>Hoffmeister</w:t>
      </w:r>
      <w:proofErr w:type="spellEnd"/>
      <w:r w:rsidR="009D4A5B">
        <w:rPr>
          <w:rFonts w:ascii="Times New Roman" w:eastAsia="Times New Roman" w:hAnsi="Times New Roman" w:cs="Times New Roman"/>
          <w:color w:val="000000"/>
          <w:sz w:val="24"/>
          <w:szCs w:val="24"/>
        </w:rPr>
        <w:t xml:space="preserve"> (1994) proposes</w:t>
      </w:r>
      <w:r w:rsidR="00396842">
        <w:rPr>
          <w:rFonts w:ascii="Times New Roman" w:eastAsia="Times New Roman" w:hAnsi="Times New Roman" w:cs="Times New Roman"/>
          <w:color w:val="000000"/>
          <w:sz w:val="24"/>
          <w:szCs w:val="24"/>
        </w:rPr>
        <w:t xml:space="preserve"> that</w:t>
      </w:r>
      <w:r w:rsidR="009D4A5B">
        <w:rPr>
          <w:rFonts w:ascii="Times New Roman" w:eastAsia="Times New Roman" w:hAnsi="Times New Roman" w:cs="Times New Roman"/>
          <w:color w:val="000000"/>
          <w:sz w:val="24"/>
          <w:szCs w:val="24"/>
        </w:rPr>
        <w:t xml:space="preserve"> three vocabulary skill levels exist: knowing a d</w:t>
      </w:r>
      <w:r w:rsidR="00396842">
        <w:rPr>
          <w:rFonts w:ascii="Times New Roman" w:eastAsia="Times New Roman" w:hAnsi="Times New Roman" w:cs="Times New Roman"/>
          <w:color w:val="000000"/>
          <w:sz w:val="24"/>
          <w:szCs w:val="24"/>
        </w:rPr>
        <w:t>efinition, knowing how a sign is</w:t>
      </w:r>
      <w:r w:rsidR="009D4A5B">
        <w:rPr>
          <w:rFonts w:ascii="Times New Roman" w:eastAsia="Times New Roman" w:hAnsi="Times New Roman" w:cs="Times New Roman"/>
          <w:color w:val="000000"/>
          <w:sz w:val="24"/>
          <w:szCs w:val="24"/>
        </w:rPr>
        <w:t xml:space="preserve"> used in context, and knowing similarities and differences among the meanings of signs. </w:t>
      </w:r>
      <w:r w:rsidR="001D619B">
        <w:rPr>
          <w:rFonts w:ascii="Times New Roman" w:eastAsia="Times New Roman" w:hAnsi="Times New Roman" w:cs="Times New Roman"/>
          <w:color w:val="000000"/>
          <w:sz w:val="24"/>
          <w:szCs w:val="24"/>
        </w:rPr>
        <w:t xml:space="preserve">Once the semantic sense </w:t>
      </w:r>
      <w:r w:rsidRPr="002E4CA6">
        <w:rPr>
          <w:rFonts w:ascii="Times New Roman" w:eastAsia="Times New Roman" w:hAnsi="Times New Roman" w:cs="Times New Roman"/>
          <w:color w:val="000000"/>
          <w:sz w:val="24"/>
          <w:szCs w:val="24"/>
        </w:rPr>
        <w:t>of the source language is matched with that of the target language, the interpreter must then choose an English lexical item that matches and conveys the same point as it does in ASL.  </w:t>
      </w:r>
    </w:p>
    <w:p w14:paraId="7F6B2CB6" w14:textId="0D415367" w:rsidR="000209A7" w:rsidRPr="002E4CA6" w:rsidRDefault="00B46C5B" w:rsidP="004821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In addition </w:t>
      </w:r>
      <w:commentRangeStart w:id="16"/>
      <w:r>
        <w:rPr>
          <w:rFonts w:ascii="Times New Roman" w:eastAsia="Times New Roman" w:hAnsi="Times New Roman" w:cs="Times New Roman"/>
          <w:color w:val="000000"/>
          <w:sz w:val="24"/>
          <w:szCs w:val="24"/>
        </w:rPr>
        <w:t>to</w:t>
      </w:r>
      <w:commentRangeEnd w:id="16"/>
      <w:r w:rsidR="006843CE">
        <w:rPr>
          <w:rStyle w:val="CommentReference"/>
        </w:rPr>
        <w:commentReference w:id="16"/>
      </w:r>
      <w:r>
        <w:rPr>
          <w:rFonts w:ascii="Times New Roman" w:eastAsia="Times New Roman" w:hAnsi="Times New Roman" w:cs="Times New Roman"/>
          <w:color w:val="000000"/>
          <w:sz w:val="24"/>
          <w:szCs w:val="24"/>
        </w:rPr>
        <w:t xml:space="preserve"> vocabulary </w:t>
      </w:r>
      <w:r w:rsidR="00977CF4">
        <w:rPr>
          <w:rFonts w:ascii="Times New Roman" w:eastAsia="Times New Roman" w:hAnsi="Times New Roman" w:cs="Times New Roman"/>
          <w:color w:val="000000"/>
          <w:sz w:val="24"/>
          <w:szCs w:val="24"/>
        </w:rPr>
        <w:t>skills, when people speak, often</w:t>
      </w:r>
      <w:r>
        <w:rPr>
          <w:rFonts w:ascii="Times New Roman" w:eastAsia="Times New Roman" w:hAnsi="Times New Roman" w:cs="Times New Roman"/>
          <w:color w:val="000000"/>
          <w:sz w:val="24"/>
          <w:szCs w:val="24"/>
        </w:rPr>
        <w:t>times</w:t>
      </w:r>
      <w:r w:rsidR="00977CF4">
        <w:rPr>
          <w:rFonts w:ascii="Times New Roman" w:eastAsia="Times New Roman" w:hAnsi="Times New Roman" w:cs="Times New Roman"/>
          <w:color w:val="000000"/>
          <w:sz w:val="24"/>
          <w:szCs w:val="24"/>
        </w:rPr>
        <w:t xml:space="preserve"> they</w:t>
      </w:r>
      <w:r>
        <w:rPr>
          <w:rFonts w:ascii="Times New Roman" w:eastAsia="Times New Roman" w:hAnsi="Times New Roman" w:cs="Times New Roman"/>
          <w:color w:val="000000"/>
          <w:sz w:val="24"/>
          <w:szCs w:val="24"/>
        </w:rPr>
        <w:t xml:space="preserve"> mean more than they say, therefore leading to </w:t>
      </w:r>
      <w:commentRangeStart w:id="17"/>
      <w:r>
        <w:rPr>
          <w:rFonts w:ascii="Times New Roman" w:eastAsia="Times New Roman" w:hAnsi="Times New Roman" w:cs="Times New Roman"/>
          <w:color w:val="000000"/>
          <w:sz w:val="24"/>
          <w:szCs w:val="24"/>
        </w:rPr>
        <w:t xml:space="preserve">presumptive </w:t>
      </w:r>
      <w:commentRangeEnd w:id="17"/>
      <w:r w:rsidR="006843CE">
        <w:rPr>
          <w:rStyle w:val="CommentReference"/>
        </w:rPr>
        <w:commentReference w:id="17"/>
      </w:r>
      <w:r>
        <w:rPr>
          <w:rFonts w:ascii="Times New Roman" w:eastAsia="Times New Roman" w:hAnsi="Times New Roman" w:cs="Times New Roman"/>
          <w:color w:val="000000"/>
          <w:sz w:val="24"/>
          <w:szCs w:val="24"/>
        </w:rPr>
        <w:t xml:space="preserve">meanings that interpreters are left to decipher (Levinson, 2000). </w:t>
      </w:r>
      <w:r w:rsidR="00FE65F2" w:rsidRPr="002E4CA6">
        <w:rPr>
          <w:rFonts w:ascii="Times New Roman" w:eastAsia="Times New Roman" w:hAnsi="Times New Roman" w:cs="Times New Roman"/>
          <w:color w:val="000000"/>
          <w:sz w:val="24"/>
          <w:szCs w:val="24"/>
        </w:rPr>
        <w:t xml:space="preserve">A concept expressed in ASL often cannot be conveyed by a single all-purpose English word. Likewise, English words and phrases may have variations in meaning. Due to this, interpreters must focus on the overall message of what is being spoken or </w:t>
      </w:r>
      <w:r w:rsidR="00FF0B6C">
        <w:rPr>
          <w:rFonts w:ascii="Times New Roman" w:eastAsia="Times New Roman" w:hAnsi="Times New Roman" w:cs="Times New Roman"/>
          <w:color w:val="000000"/>
          <w:sz w:val="24"/>
          <w:szCs w:val="24"/>
        </w:rPr>
        <w:t xml:space="preserve">signed instead of focusing on the </w:t>
      </w:r>
      <w:r w:rsidR="00FE65F2" w:rsidRPr="002E4CA6">
        <w:rPr>
          <w:rFonts w:ascii="Times New Roman" w:eastAsia="Times New Roman" w:hAnsi="Times New Roman" w:cs="Times New Roman"/>
          <w:color w:val="000000"/>
          <w:sz w:val="24"/>
          <w:szCs w:val="24"/>
        </w:rPr>
        <w:t>lexical level.</w:t>
      </w:r>
    </w:p>
    <w:p w14:paraId="4D9F3C79" w14:textId="77777777" w:rsidR="002E4CA6" w:rsidRPr="002E4CA6" w:rsidRDefault="002E4CA6" w:rsidP="00482124">
      <w:pPr>
        <w:spacing w:after="0" w:line="480" w:lineRule="auto"/>
        <w:rPr>
          <w:rFonts w:ascii="Times New Roman" w:eastAsia="Times New Roman" w:hAnsi="Times New Roman" w:cs="Times New Roman"/>
          <w:sz w:val="24"/>
          <w:szCs w:val="24"/>
        </w:rPr>
      </w:pPr>
      <w:r w:rsidRPr="002E4CA6">
        <w:rPr>
          <w:rFonts w:ascii="Times New Roman" w:eastAsia="Times New Roman" w:hAnsi="Times New Roman" w:cs="Times New Roman"/>
          <w:b/>
          <w:bCs/>
          <w:color w:val="000000"/>
          <w:sz w:val="24"/>
          <w:szCs w:val="24"/>
        </w:rPr>
        <w:t>The Interpretation of Meaning</w:t>
      </w:r>
    </w:p>
    <w:p w14:paraId="70DFDF9F" w14:textId="5F901304" w:rsidR="002E4CA6" w:rsidRPr="002E4CA6" w:rsidRDefault="00FE65F2" w:rsidP="0048212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w:t>
      </w:r>
      <w:r>
        <w:rPr>
          <w:rFonts w:ascii="Times New Roman" w:eastAsia="Times New Roman" w:hAnsi="Times New Roman" w:cs="Times New Roman"/>
          <w:b/>
          <w:bCs/>
          <w:color w:val="000000"/>
          <w:sz w:val="24"/>
          <w:szCs w:val="24"/>
        </w:rPr>
        <w:tab/>
      </w:r>
      <w:r>
        <w:rPr>
          <w:rFonts w:ascii="Times New Roman" w:eastAsia="Times New Roman" w:hAnsi="Times New Roman" w:cs="Times New Roman"/>
          <w:color w:val="000000"/>
          <w:sz w:val="24"/>
          <w:szCs w:val="24"/>
        </w:rPr>
        <w:t>In</w:t>
      </w:r>
      <w:r w:rsidR="002E4CA6" w:rsidRPr="002E4CA6">
        <w:rPr>
          <w:rFonts w:ascii="Times New Roman" w:eastAsia="Times New Roman" w:hAnsi="Times New Roman" w:cs="Times New Roman"/>
          <w:color w:val="000000"/>
          <w:sz w:val="24"/>
          <w:szCs w:val="24"/>
        </w:rPr>
        <w:t xml:space="preserve"> 1980</w:t>
      </w:r>
      <w:r>
        <w:rPr>
          <w:rFonts w:ascii="Times New Roman" w:eastAsia="Times New Roman" w:hAnsi="Times New Roman" w:cs="Times New Roman"/>
          <w:color w:val="000000"/>
          <w:sz w:val="24"/>
          <w:szCs w:val="24"/>
        </w:rPr>
        <w:t>,</w:t>
      </w:r>
      <w:r w:rsidR="002E4CA6" w:rsidRPr="002E4CA6">
        <w:rPr>
          <w:rFonts w:ascii="Times New Roman" w:eastAsia="Times New Roman" w:hAnsi="Times New Roman" w:cs="Times New Roman"/>
          <w:color w:val="000000"/>
          <w:sz w:val="24"/>
          <w:szCs w:val="24"/>
        </w:rPr>
        <w:t xml:space="preserve"> a distinction between interpreting and transliterating</w:t>
      </w:r>
      <w:r>
        <w:rPr>
          <w:rFonts w:ascii="Times New Roman" w:eastAsia="Times New Roman" w:hAnsi="Times New Roman" w:cs="Times New Roman"/>
          <w:color w:val="000000"/>
          <w:sz w:val="24"/>
          <w:szCs w:val="24"/>
        </w:rPr>
        <w:t xml:space="preserve"> was made at the </w:t>
      </w:r>
      <w:commentRangeStart w:id="18"/>
      <w:r>
        <w:rPr>
          <w:rFonts w:ascii="Times New Roman" w:eastAsia="Times New Roman" w:hAnsi="Times New Roman" w:cs="Times New Roman"/>
          <w:color w:val="000000"/>
          <w:sz w:val="24"/>
          <w:szCs w:val="24"/>
        </w:rPr>
        <w:t>RID Convention</w:t>
      </w:r>
      <w:commentRangeEnd w:id="18"/>
      <w:r w:rsidR="00CD5E63">
        <w:rPr>
          <w:rStyle w:val="CommentReference"/>
        </w:rPr>
        <w:commentReference w:id="18"/>
      </w:r>
      <w:r w:rsidR="002E4CA6" w:rsidRPr="002E4CA6">
        <w:rPr>
          <w:rFonts w:ascii="Times New Roman" w:eastAsia="Times New Roman" w:hAnsi="Times New Roman" w:cs="Times New Roman"/>
          <w:color w:val="000000"/>
          <w:sz w:val="24"/>
          <w:szCs w:val="24"/>
        </w:rPr>
        <w:t>; it was made clear that it is an interpreter</w:t>
      </w:r>
      <w:r>
        <w:rPr>
          <w:rFonts w:ascii="Times New Roman" w:eastAsia="Times New Roman" w:hAnsi="Times New Roman" w:cs="Times New Roman"/>
          <w:color w:val="000000"/>
          <w:sz w:val="24"/>
          <w:szCs w:val="24"/>
        </w:rPr>
        <w:t>’</w:t>
      </w:r>
      <w:r w:rsidR="002E4CA6" w:rsidRPr="002E4CA6">
        <w:rPr>
          <w:rFonts w:ascii="Times New Roman" w:eastAsia="Times New Roman" w:hAnsi="Times New Roman" w:cs="Times New Roman"/>
          <w:color w:val="000000"/>
          <w:sz w:val="24"/>
          <w:szCs w:val="24"/>
        </w:rPr>
        <w:t xml:space="preserve">s duty to render the </w:t>
      </w:r>
      <w:r w:rsidR="002E4CA6" w:rsidRPr="00E65098">
        <w:rPr>
          <w:rFonts w:ascii="Times New Roman" w:eastAsia="Times New Roman" w:hAnsi="Times New Roman" w:cs="Times New Roman"/>
          <w:i/>
          <w:color w:val="000000"/>
          <w:sz w:val="24"/>
          <w:szCs w:val="24"/>
        </w:rPr>
        <w:t>meaning</w:t>
      </w:r>
      <w:r w:rsidR="002E4CA6" w:rsidRPr="002E4CA6">
        <w:rPr>
          <w:rFonts w:ascii="Times New Roman" w:eastAsia="Times New Roman" w:hAnsi="Times New Roman" w:cs="Times New Roman"/>
          <w:color w:val="000000"/>
          <w:sz w:val="24"/>
          <w:szCs w:val="24"/>
        </w:rPr>
        <w:t xml:space="preserve"> of the message in an interpretation</w:t>
      </w:r>
      <w:r>
        <w:rPr>
          <w:rFonts w:ascii="Times New Roman" w:eastAsia="Times New Roman" w:hAnsi="Times New Roman" w:cs="Times New Roman"/>
          <w:color w:val="000000"/>
          <w:sz w:val="24"/>
          <w:szCs w:val="24"/>
        </w:rPr>
        <w:t xml:space="preserve"> rather than </w:t>
      </w:r>
      <w:r w:rsidR="00E65098">
        <w:rPr>
          <w:rFonts w:ascii="Times New Roman" w:eastAsia="Times New Roman" w:hAnsi="Times New Roman" w:cs="Times New Roman"/>
          <w:color w:val="000000"/>
          <w:sz w:val="24"/>
          <w:szCs w:val="24"/>
        </w:rPr>
        <w:t>simply replace items</w:t>
      </w:r>
      <w:r>
        <w:rPr>
          <w:rFonts w:ascii="Times New Roman" w:eastAsia="Times New Roman" w:hAnsi="Times New Roman" w:cs="Times New Roman"/>
          <w:color w:val="000000"/>
          <w:sz w:val="24"/>
          <w:szCs w:val="24"/>
        </w:rPr>
        <w:t xml:space="preserve"> at a lexical level</w:t>
      </w:r>
      <w:r w:rsidR="002E4CA6" w:rsidRPr="002E4CA6">
        <w:rPr>
          <w:rFonts w:ascii="Times New Roman" w:eastAsia="Times New Roman" w:hAnsi="Times New Roman" w:cs="Times New Roman"/>
          <w:color w:val="000000"/>
          <w:sz w:val="24"/>
          <w:szCs w:val="24"/>
        </w:rPr>
        <w:t xml:space="preserve"> (</w:t>
      </w:r>
      <w:r w:rsidR="00787D7B">
        <w:rPr>
          <w:rFonts w:ascii="Times New Roman" w:eastAsia="Times New Roman" w:hAnsi="Times New Roman" w:cs="Times New Roman"/>
          <w:color w:val="000000"/>
          <w:sz w:val="24"/>
          <w:szCs w:val="24"/>
        </w:rPr>
        <w:t xml:space="preserve">Quigley </w:t>
      </w:r>
      <w:commentRangeStart w:id="19"/>
      <w:r w:rsidR="00787D7B">
        <w:rPr>
          <w:rFonts w:ascii="Times New Roman" w:eastAsia="Times New Roman" w:hAnsi="Times New Roman" w:cs="Times New Roman"/>
          <w:color w:val="000000"/>
          <w:sz w:val="24"/>
          <w:szCs w:val="24"/>
        </w:rPr>
        <w:t xml:space="preserve">and </w:t>
      </w:r>
      <w:commentRangeEnd w:id="19"/>
      <w:r w:rsidR="00CD5E63">
        <w:rPr>
          <w:rStyle w:val="CommentReference"/>
        </w:rPr>
        <w:commentReference w:id="19"/>
      </w:r>
      <w:proofErr w:type="spellStart"/>
      <w:r w:rsidR="00787D7B">
        <w:rPr>
          <w:rFonts w:ascii="Times New Roman" w:eastAsia="Times New Roman" w:hAnsi="Times New Roman" w:cs="Times New Roman"/>
          <w:color w:val="000000"/>
          <w:sz w:val="24"/>
          <w:szCs w:val="24"/>
        </w:rPr>
        <w:t>Youngs</w:t>
      </w:r>
      <w:proofErr w:type="spellEnd"/>
      <w:r w:rsidR="00787D7B">
        <w:rPr>
          <w:rFonts w:ascii="Times New Roman" w:eastAsia="Times New Roman" w:hAnsi="Times New Roman" w:cs="Times New Roman"/>
          <w:color w:val="000000"/>
          <w:sz w:val="24"/>
          <w:szCs w:val="24"/>
        </w:rPr>
        <w:t>, 1965)</w:t>
      </w:r>
      <w:r w:rsidR="002E4CA6" w:rsidRPr="002E4CA6">
        <w:rPr>
          <w:rFonts w:ascii="Times New Roman" w:eastAsia="Times New Roman" w:hAnsi="Times New Roman" w:cs="Times New Roman"/>
          <w:color w:val="000000"/>
          <w:sz w:val="24"/>
          <w:szCs w:val="24"/>
        </w:rPr>
        <w:t>.  </w:t>
      </w:r>
      <w:r w:rsidR="00476EEF">
        <w:rPr>
          <w:rFonts w:ascii="Times New Roman" w:eastAsia="Times New Roman" w:hAnsi="Times New Roman" w:cs="Times New Roman"/>
          <w:color w:val="000000"/>
          <w:sz w:val="24"/>
          <w:szCs w:val="24"/>
        </w:rPr>
        <w:t>This further emphasizes that</w:t>
      </w:r>
      <w:r>
        <w:rPr>
          <w:rFonts w:ascii="Times New Roman" w:eastAsia="Times New Roman" w:hAnsi="Times New Roman" w:cs="Times New Roman"/>
          <w:color w:val="000000"/>
          <w:sz w:val="24"/>
          <w:szCs w:val="24"/>
        </w:rPr>
        <w:t xml:space="preserve"> a</w:t>
      </w:r>
      <w:r w:rsidR="002E4CA6" w:rsidRPr="002E4CA6">
        <w:rPr>
          <w:rFonts w:ascii="Times New Roman" w:eastAsia="Times New Roman" w:hAnsi="Times New Roman" w:cs="Times New Roman"/>
          <w:color w:val="000000"/>
          <w:sz w:val="24"/>
          <w:szCs w:val="24"/>
        </w:rPr>
        <w:t xml:space="preserve"> lexical item that is used in</w:t>
      </w:r>
      <w:r>
        <w:rPr>
          <w:rFonts w:ascii="Times New Roman" w:eastAsia="Times New Roman" w:hAnsi="Times New Roman" w:cs="Times New Roman"/>
          <w:color w:val="000000"/>
          <w:sz w:val="24"/>
          <w:szCs w:val="24"/>
        </w:rPr>
        <w:t xml:space="preserve"> the English-speaking community</w:t>
      </w:r>
      <w:r w:rsidR="002E4CA6" w:rsidRPr="002E4CA6">
        <w:rPr>
          <w:rFonts w:ascii="Times New Roman" w:eastAsia="Times New Roman" w:hAnsi="Times New Roman" w:cs="Times New Roman"/>
          <w:color w:val="000000"/>
          <w:sz w:val="24"/>
          <w:szCs w:val="24"/>
        </w:rPr>
        <w:t xml:space="preserve"> does not always have one sign that represents that item in A</w:t>
      </w:r>
      <w:r w:rsidR="00601E9B">
        <w:rPr>
          <w:rFonts w:ascii="Times New Roman" w:eastAsia="Times New Roman" w:hAnsi="Times New Roman" w:cs="Times New Roman"/>
          <w:color w:val="000000"/>
          <w:sz w:val="24"/>
          <w:szCs w:val="24"/>
        </w:rPr>
        <w:t>SL</w:t>
      </w:r>
      <w:r w:rsidR="002E4CA6" w:rsidRPr="002E4CA6">
        <w:rPr>
          <w:rFonts w:ascii="Times New Roman" w:eastAsia="Times New Roman" w:hAnsi="Times New Roman" w:cs="Times New Roman"/>
          <w:color w:val="000000"/>
          <w:sz w:val="24"/>
          <w:szCs w:val="24"/>
        </w:rPr>
        <w:t xml:space="preserve">.  The following </w:t>
      </w:r>
      <w:r w:rsidR="00476EEF">
        <w:rPr>
          <w:rFonts w:ascii="Times New Roman" w:eastAsia="Times New Roman" w:hAnsi="Times New Roman" w:cs="Times New Roman"/>
          <w:color w:val="000000"/>
          <w:sz w:val="24"/>
          <w:szCs w:val="24"/>
        </w:rPr>
        <w:t xml:space="preserve">example </w:t>
      </w:r>
      <w:r w:rsidR="002E4CA6" w:rsidRPr="002E4CA6">
        <w:rPr>
          <w:rFonts w:ascii="Times New Roman" w:eastAsia="Times New Roman" w:hAnsi="Times New Roman" w:cs="Times New Roman"/>
          <w:color w:val="000000"/>
          <w:sz w:val="24"/>
          <w:szCs w:val="24"/>
        </w:rPr>
        <w:t>portray</w:t>
      </w:r>
      <w:r w:rsidR="00476EEF">
        <w:rPr>
          <w:rFonts w:ascii="Times New Roman" w:eastAsia="Times New Roman" w:hAnsi="Times New Roman" w:cs="Times New Roman"/>
          <w:color w:val="000000"/>
          <w:sz w:val="24"/>
          <w:szCs w:val="24"/>
        </w:rPr>
        <w:t>s</w:t>
      </w:r>
      <w:r w:rsidR="00601E9B">
        <w:rPr>
          <w:rFonts w:ascii="Times New Roman" w:eastAsia="Times New Roman" w:hAnsi="Times New Roman" w:cs="Times New Roman"/>
          <w:color w:val="000000"/>
          <w:sz w:val="24"/>
          <w:szCs w:val="24"/>
        </w:rPr>
        <w:t xml:space="preserve"> </w:t>
      </w:r>
      <w:commentRangeStart w:id="20"/>
      <w:r w:rsidR="002E4CA6" w:rsidRPr="002E4CA6">
        <w:rPr>
          <w:rFonts w:ascii="Times New Roman" w:eastAsia="Times New Roman" w:hAnsi="Times New Roman" w:cs="Times New Roman"/>
          <w:color w:val="000000"/>
          <w:sz w:val="24"/>
          <w:szCs w:val="24"/>
        </w:rPr>
        <w:t>diff</w:t>
      </w:r>
      <w:r>
        <w:rPr>
          <w:rFonts w:ascii="Times New Roman" w:eastAsia="Times New Roman" w:hAnsi="Times New Roman" w:cs="Times New Roman"/>
          <w:color w:val="000000"/>
          <w:sz w:val="24"/>
          <w:szCs w:val="24"/>
        </w:rPr>
        <w:t>erent semantic sense</w:t>
      </w:r>
      <w:r w:rsidR="00601E9B">
        <w:rPr>
          <w:rFonts w:ascii="Times New Roman" w:eastAsia="Times New Roman" w:hAnsi="Times New Roman" w:cs="Times New Roman"/>
          <w:color w:val="000000"/>
          <w:sz w:val="24"/>
          <w:szCs w:val="24"/>
        </w:rPr>
        <w:t>s</w:t>
      </w:r>
      <w:r w:rsidR="00476EEF">
        <w:rPr>
          <w:rFonts w:ascii="Times New Roman" w:eastAsia="Times New Roman" w:hAnsi="Times New Roman" w:cs="Times New Roman"/>
          <w:color w:val="000000"/>
          <w:sz w:val="24"/>
          <w:szCs w:val="24"/>
        </w:rPr>
        <w:t>, while keeping the same lexical item</w:t>
      </w:r>
      <w:commentRangeEnd w:id="20"/>
      <w:r w:rsidR="00A82533">
        <w:rPr>
          <w:rStyle w:val="CommentReference"/>
        </w:rPr>
        <w:commentReference w:id="20"/>
      </w:r>
      <w:r w:rsidR="00476EEF">
        <w:rPr>
          <w:rFonts w:ascii="Times New Roman" w:eastAsia="Times New Roman" w:hAnsi="Times New Roman" w:cs="Times New Roman"/>
          <w:color w:val="000000"/>
          <w:sz w:val="24"/>
          <w:szCs w:val="24"/>
        </w:rPr>
        <w:t>:</w:t>
      </w:r>
    </w:p>
    <w:p w14:paraId="5792C5A8" w14:textId="77777777" w:rsidR="002E4CA6" w:rsidRPr="002E4CA6" w:rsidRDefault="002E4CA6" w:rsidP="00482124">
      <w:pPr>
        <w:spacing w:after="0" w:line="480" w:lineRule="auto"/>
        <w:rPr>
          <w:rFonts w:ascii="Times New Roman" w:eastAsia="Times New Roman" w:hAnsi="Times New Roman" w:cs="Times New Roman"/>
          <w:sz w:val="24"/>
          <w:szCs w:val="24"/>
        </w:rPr>
      </w:pPr>
      <w:commentRangeStart w:id="21"/>
      <w:r w:rsidRPr="002E4CA6">
        <w:rPr>
          <w:rFonts w:ascii="Times New Roman" w:eastAsia="Times New Roman" w:hAnsi="Times New Roman" w:cs="Times New Roman"/>
          <w:color w:val="000000"/>
          <w:sz w:val="24"/>
          <w:szCs w:val="24"/>
        </w:rPr>
        <w:t>            1. ‘</w:t>
      </w:r>
      <w:proofErr w:type="gramStart"/>
      <w:r w:rsidRPr="002E4CA6">
        <w:rPr>
          <w:rFonts w:ascii="Times New Roman" w:eastAsia="Times New Roman" w:hAnsi="Times New Roman" w:cs="Times New Roman"/>
          <w:color w:val="000000"/>
          <w:sz w:val="24"/>
          <w:szCs w:val="24"/>
        </w:rPr>
        <w:t>run’</w:t>
      </w:r>
      <w:proofErr w:type="gramEnd"/>
    </w:p>
    <w:p w14:paraId="34B59147" w14:textId="28C45E8F" w:rsidR="002E4CA6" w:rsidRPr="00FE65F2" w:rsidRDefault="002E4CA6" w:rsidP="00482124">
      <w:pPr>
        <w:pStyle w:val="ListParagraph"/>
        <w:numPr>
          <w:ilvl w:val="0"/>
          <w:numId w:val="4"/>
        </w:numPr>
        <w:spacing w:after="0" w:line="48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John will</w:t>
      </w:r>
      <w:r w:rsidR="003A166A">
        <w:rPr>
          <w:rFonts w:ascii="Times New Roman" w:eastAsia="Times New Roman" w:hAnsi="Times New Roman" w:cs="Times New Roman"/>
          <w:color w:val="000000"/>
          <w:sz w:val="24"/>
          <w:szCs w:val="24"/>
        </w:rPr>
        <w:t xml:space="preserve"> run the meeting this afternoon.</w:t>
      </w:r>
    </w:p>
    <w:p w14:paraId="0BB50797" w14:textId="7746929E" w:rsidR="00FE65F2" w:rsidRPr="00D77C3F" w:rsidRDefault="002E4CA6" w:rsidP="00482124">
      <w:pPr>
        <w:pStyle w:val="ListParagraph"/>
        <w:numPr>
          <w:ilvl w:val="0"/>
          <w:numId w:val="4"/>
        </w:numPr>
        <w:spacing w:after="0" w:line="480" w:lineRule="auto"/>
        <w:rPr>
          <w:rFonts w:ascii="Times New Roman" w:eastAsia="Times New Roman" w:hAnsi="Times New Roman" w:cs="Times New Roman"/>
          <w:color w:val="000000"/>
          <w:sz w:val="24"/>
          <w:szCs w:val="24"/>
        </w:rPr>
      </w:pPr>
      <w:r w:rsidRPr="00FE65F2">
        <w:rPr>
          <w:rFonts w:ascii="Times New Roman" w:eastAsia="Times New Roman" w:hAnsi="Times New Roman" w:cs="Times New Roman"/>
          <w:color w:val="000000"/>
          <w:sz w:val="24"/>
          <w:szCs w:val="24"/>
        </w:rPr>
        <w:t>John will run in the race next month.</w:t>
      </w:r>
    </w:p>
    <w:commentRangeEnd w:id="21"/>
    <w:p w14:paraId="28ACFF6F" w14:textId="4E2E8F85" w:rsidR="002E4CA6" w:rsidRPr="002E4CA6" w:rsidRDefault="00A82533" w:rsidP="00482124">
      <w:pPr>
        <w:spacing w:after="0" w:line="480" w:lineRule="auto"/>
        <w:rPr>
          <w:rFonts w:ascii="Times New Roman" w:eastAsia="Times New Roman" w:hAnsi="Times New Roman" w:cs="Times New Roman"/>
          <w:sz w:val="24"/>
          <w:szCs w:val="24"/>
        </w:rPr>
      </w:pPr>
      <w:r>
        <w:rPr>
          <w:rStyle w:val="CommentReference"/>
        </w:rPr>
        <w:commentReference w:id="21"/>
      </w:r>
      <w:r w:rsidR="002E4CA6" w:rsidRPr="002E4CA6">
        <w:rPr>
          <w:rFonts w:ascii="Times New Roman" w:eastAsia="Times New Roman" w:hAnsi="Times New Roman" w:cs="Times New Roman"/>
          <w:color w:val="000000"/>
          <w:sz w:val="24"/>
          <w:szCs w:val="24"/>
        </w:rPr>
        <w:t>The interpreter would render the target English lexical item in th</w:t>
      </w:r>
      <w:r w:rsidR="00FE65F2">
        <w:rPr>
          <w:rFonts w:ascii="Times New Roman" w:eastAsia="Times New Roman" w:hAnsi="Times New Roman" w:cs="Times New Roman"/>
          <w:color w:val="000000"/>
          <w:sz w:val="24"/>
          <w:szCs w:val="24"/>
        </w:rPr>
        <w:t xml:space="preserve">e first sentence of the example (1a) </w:t>
      </w:r>
      <w:r w:rsidR="002E4CA6" w:rsidRPr="002E4CA6">
        <w:rPr>
          <w:rFonts w:ascii="Times New Roman" w:eastAsia="Times New Roman" w:hAnsi="Times New Roman" w:cs="Times New Roman"/>
          <w:color w:val="000000"/>
          <w:sz w:val="24"/>
          <w:szCs w:val="24"/>
        </w:rPr>
        <w:t xml:space="preserve">very differently than </w:t>
      </w:r>
      <w:r w:rsidR="00476EEF">
        <w:rPr>
          <w:rFonts w:ascii="Times New Roman" w:eastAsia="Times New Roman" w:hAnsi="Times New Roman" w:cs="Times New Roman"/>
          <w:color w:val="000000"/>
          <w:sz w:val="24"/>
          <w:szCs w:val="24"/>
        </w:rPr>
        <w:t>he/she</w:t>
      </w:r>
      <w:r w:rsidR="002E4CA6" w:rsidRPr="002E4CA6">
        <w:rPr>
          <w:rFonts w:ascii="Times New Roman" w:eastAsia="Times New Roman" w:hAnsi="Times New Roman" w:cs="Times New Roman"/>
          <w:color w:val="000000"/>
          <w:sz w:val="24"/>
          <w:szCs w:val="24"/>
        </w:rPr>
        <w:t xml:space="preserve"> would render the target English lexical item</w:t>
      </w:r>
      <w:r w:rsidR="00476EEF">
        <w:rPr>
          <w:rFonts w:ascii="Times New Roman" w:eastAsia="Times New Roman" w:hAnsi="Times New Roman" w:cs="Times New Roman"/>
          <w:color w:val="000000"/>
          <w:sz w:val="24"/>
          <w:szCs w:val="24"/>
        </w:rPr>
        <w:t xml:space="preserve"> in example (1b)</w:t>
      </w:r>
      <w:r w:rsidR="00FE65F2">
        <w:rPr>
          <w:rFonts w:ascii="Times New Roman" w:eastAsia="Times New Roman" w:hAnsi="Times New Roman" w:cs="Times New Roman"/>
          <w:color w:val="000000"/>
          <w:sz w:val="24"/>
          <w:szCs w:val="24"/>
        </w:rPr>
        <w:t xml:space="preserve">. </w:t>
      </w:r>
      <w:r w:rsidR="002E4CA6" w:rsidRPr="002E4CA6">
        <w:rPr>
          <w:rFonts w:ascii="Times New Roman" w:eastAsia="Times New Roman" w:hAnsi="Times New Roman" w:cs="Times New Roman"/>
          <w:color w:val="000000"/>
          <w:sz w:val="24"/>
          <w:szCs w:val="24"/>
        </w:rPr>
        <w:t>If the interpreters tried to use the same signs in each sentence</w:t>
      </w:r>
      <w:r w:rsidR="00787D7B">
        <w:rPr>
          <w:rFonts w:ascii="Times New Roman" w:eastAsia="Times New Roman" w:hAnsi="Times New Roman" w:cs="Times New Roman"/>
          <w:color w:val="000000"/>
          <w:sz w:val="24"/>
          <w:szCs w:val="24"/>
        </w:rPr>
        <w:t>,</w:t>
      </w:r>
      <w:r w:rsidR="002E4CA6" w:rsidRPr="002E4CA6">
        <w:rPr>
          <w:rFonts w:ascii="Times New Roman" w:eastAsia="Times New Roman" w:hAnsi="Times New Roman" w:cs="Times New Roman"/>
          <w:color w:val="000000"/>
          <w:sz w:val="24"/>
          <w:szCs w:val="24"/>
        </w:rPr>
        <w:t xml:space="preserve"> the </w:t>
      </w:r>
      <w:r w:rsidR="00E65098">
        <w:rPr>
          <w:rFonts w:ascii="Times New Roman" w:eastAsia="Times New Roman" w:hAnsi="Times New Roman" w:cs="Times New Roman"/>
          <w:color w:val="000000"/>
          <w:sz w:val="24"/>
          <w:szCs w:val="24"/>
        </w:rPr>
        <w:t xml:space="preserve">appropriate </w:t>
      </w:r>
      <w:r w:rsidR="002E4CA6" w:rsidRPr="002E4CA6">
        <w:rPr>
          <w:rFonts w:ascii="Times New Roman" w:eastAsia="Times New Roman" w:hAnsi="Times New Roman" w:cs="Times New Roman"/>
          <w:color w:val="000000"/>
          <w:sz w:val="24"/>
          <w:szCs w:val="24"/>
        </w:rPr>
        <w:t>meaning would not be expressed</w:t>
      </w:r>
      <w:r w:rsidR="00E65098">
        <w:rPr>
          <w:rFonts w:ascii="Times New Roman" w:eastAsia="Times New Roman" w:hAnsi="Times New Roman" w:cs="Times New Roman"/>
          <w:color w:val="000000"/>
          <w:sz w:val="24"/>
          <w:szCs w:val="24"/>
        </w:rPr>
        <w:t xml:space="preserve"> in ASL</w:t>
      </w:r>
      <w:r w:rsidR="002E4CA6" w:rsidRPr="002E4CA6">
        <w:rPr>
          <w:rFonts w:ascii="Times New Roman" w:eastAsia="Times New Roman" w:hAnsi="Times New Roman" w:cs="Times New Roman"/>
          <w:color w:val="000000"/>
          <w:sz w:val="24"/>
          <w:szCs w:val="24"/>
        </w:rPr>
        <w:t>.</w:t>
      </w:r>
    </w:p>
    <w:p w14:paraId="39FE5155" w14:textId="45642C09" w:rsidR="002E4CA6" w:rsidRDefault="00F51CF4" w:rsidP="00482124">
      <w:pPr>
        <w:spacing w:after="0" w:line="480" w:lineRule="auto"/>
        <w:ind w:firstLine="720"/>
        <w:rPr>
          <w:rFonts w:ascii="Times New Roman" w:eastAsia="Times New Roman" w:hAnsi="Times New Roman" w:cs="Times New Roman"/>
          <w:color w:val="000000"/>
          <w:sz w:val="24"/>
          <w:szCs w:val="24"/>
        </w:rPr>
      </w:pPr>
      <w:r w:rsidRPr="00F51CF4">
        <w:rPr>
          <w:rFonts w:ascii="Times New Roman" w:eastAsia="Times New Roman" w:hAnsi="Times New Roman" w:cs="Times New Roman"/>
          <w:color w:val="000000"/>
          <w:sz w:val="24"/>
          <w:szCs w:val="24"/>
        </w:rPr>
        <w:t>Many interpreters formulate their interpretations based on an “Equivalence of Meaning Test” (EMT)</w:t>
      </w:r>
      <w:r w:rsidR="00787D7B">
        <w:rPr>
          <w:rFonts w:ascii="Times New Roman" w:eastAsia="Times New Roman" w:hAnsi="Times New Roman" w:cs="Times New Roman"/>
          <w:color w:val="000000"/>
          <w:sz w:val="24"/>
          <w:szCs w:val="24"/>
        </w:rPr>
        <w:t>, a cognitive process that</w:t>
      </w:r>
      <w:r w:rsidRPr="00F51CF4">
        <w:rPr>
          <w:rFonts w:ascii="Times New Roman" w:eastAsia="Times New Roman" w:hAnsi="Times New Roman" w:cs="Times New Roman"/>
          <w:color w:val="000000"/>
          <w:sz w:val="24"/>
          <w:szCs w:val="24"/>
        </w:rPr>
        <w:t xml:space="preserve"> requires the interpreter to first understand the meaning of the source language and use their judgment to convey an equivalent message into the target </w:t>
      </w:r>
      <w:r w:rsidRPr="00F51CF4">
        <w:rPr>
          <w:rFonts w:ascii="Times New Roman" w:eastAsia="Times New Roman" w:hAnsi="Times New Roman" w:cs="Times New Roman"/>
          <w:color w:val="000000"/>
          <w:sz w:val="24"/>
          <w:szCs w:val="24"/>
        </w:rPr>
        <w:lastRenderedPageBreak/>
        <w:t>language</w:t>
      </w:r>
      <w:r w:rsidR="00787D7B">
        <w:rPr>
          <w:rFonts w:ascii="Times New Roman" w:eastAsia="Times New Roman" w:hAnsi="Times New Roman" w:cs="Times New Roman"/>
          <w:color w:val="000000"/>
          <w:sz w:val="24"/>
          <w:szCs w:val="24"/>
        </w:rPr>
        <w:t>, all while</w:t>
      </w:r>
      <w:r w:rsidRPr="00F51CF4">
        <w:rPr>
          <w:rFonts w:ascii="Times New Roman" w:eastAsia="Times New Roman" w:hAnsi="Times New Roman" w:cs="Times New Roman"/>
          <w:color w:val="000000"/>
          <w:sz w:val="24"/>
          <w:szCs w:val="24"/>
        </w:rPr>
        <w:t xml:space="preserve"> taking into </w:t>
      </w:r>
      <w:r w:rsidR="00E65098">
        <w:rPr>
          <w:rFonts w:ascii="Times New Roman" w:eastAsia="Times New Roman" w:hAnsi="Times New Roman" w:cs="Times New Roman"/>
          <w:color w:val="000000"/>
          <w:sz w:val="24"/>
          <w:szCs w:val="24"/>
        </w:rPr>
        <w:t>account the different cultures</w:t>
      </w:r>
      <w:r w:rsidR="00787D7B">
        <w:rPr>
          <w:rFonts w:ascii="Times New Roman" w:eastAsia="Times New Roman" w:hAnsi="Times New Roman" w:cs="Times New Roman"/>
          <w:color w:val="000000"/>
          <w:sz w:val="24"/>
          <w:szCs w:val="24"/>
        </w:rPr>
        <w:t xml:space="preserve"> involved (Cokely, 2001). </w:t>
      </w:r>
      <w:r w:rsidR="00E65098">
        <w:rPr>
          <w:rFonts w:ascii="Times New Roman" w:eastAsia="Times New Roman" w:hAnsi="Times New Roman" w:cs="Times New Roman"/>
          <w:color w:val="000000"/>
          <w:sz w:val="24"/>
          <w:szCs w:val="24"/>
        </w:rPr>
        <w:t>Y</w:t>
      </w:r>
      <w:r w:rsidRPr="00F51CF4">
        <w:rPr>
          <w:rFonts w:ascii="Times New Roman" w:eastAsia="Times New Roman" w:hAnsi="Times New Roman" w:cs="Times New Roman"/>
          <w:color w:val="000000"/>
          <w:sz w:val="24"/>
          <w:szCs w:val="24"/>
        </w:rPr>
        <w:t xml:space="preserve">et, this does not </w:t>
      </w:r>
      <w:r w:rsidR="00E65098">
        <w:rPr>
          <w:rFonts w:ascii="Times New Roman" w:eastAsia="Times New Roman" w:hAnsi="Times New Roman" w:cs="Times New Roman"/>
          <w:color w:val="000000"/>
          <w:sz w:val="24"/>
          <w:szCs w:val="24"/>
        </w:rPr>
        <w:t xml:space="preserve">always </w:t>
      </w:r>
      <w:r w:rsidRPr="00F51CF4">
        <w:rPr>
          <w:rFonts w:ascii="Times New Roman" w:eastAsia="Times New Roman" w:hAnsi="Times New Roman" w:cs="Times New Roman"/>
          <w:color w:val="000000"/>
          <w:sz w:val="24"/>
          <w:szCs w:val="24"/>
        </w:rPr>
        <w:t>guarantee a successful interpretation.  </w:t>
      </w:r>
    </w:p>
    <w:p w14:paraId="365D459E" w14:textId="6551418F" w:rsidR="001D2368" w:rsidRDefault="003A166A" w:rsidP="001D23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Danica </w:t>
      </w:r>
      <w:proofErr w:type="spellStart"/>
      <w:r>
        <w:rPr>
          <w:rFonts w:ascii="Times New Roman" w:eastAsia="Times New Roman" w:hAnsi="Times New Roman" w:cs="Times New Roman"/>
          <w:sz w:val="24"/>
          <w:szCs w:val="24"/>
        </w:rPr>
        <w:t>Seleskovitch</w:t>
      </w:r>
      <w:proofErr w:type="spellEnd"/>
      <w:r>
        <w:rPr>
          <w:rFonts w:ascii="Times New Roman" w:eastAsia="Times New Roman" w:hAnsi="Times New Roman" w:cs="Times New Roman"/>
          <w:sz w:val="24"/>
          <w:szCs w:val="24"/>
        </w:rPr>
        <w:t>, a French conference interpreter, proposed that successful interpreting is based on an understanding of the message in the source language</w:t>
      </w:r>
      <w:r w:rsidR="001D2368">
        <w:rPr>
          <w:rFonts w:ascii="Times New Roman" w:eastAsia="Times New Roman" w:hAnsi="Times New Roman" w:cs="Times New Roman"/>
          <w:sz w:val="24"/>
          <w:szCs w:val="24"/>
        </w:rPr>
        <w:t xml:space="preserve">. Moreover, the </w:t>
      </w:r>
      <w:r>
        <w:rPr>
          <w:rFonts w:ascii="Times New Roman" w:eastAsia="Times New Roman" w:hAnsi="Times New Roman" w:cs="Times New Roman"/>
          <w:sz w:val="24"/>
          <w:szCs w:val="24"/>
        </w:rPr>
        <w:t xml:space="preserve">translation </w:t>
      </w:r>
      <w:r w:rsidR="001D2368">
        <w:rPr>
          <w:rFonts w:ascii="Times New Roman" w:eastAsia="Times New Roman" w:hAnsi="Times New Roman" w:cs="Times New Roman"/>
          <w:sz w:val="24"/>
          <w:szCs w:val="24"/>
        </w:rPr>
        <w:t>of the original message into the target language does not simply rely on the words of the original message, but focuses on the overall sense</w:t>
      </w:r>
      <w:del w:id="22" w:author="Darrell Penta" w:date="2015-08-12T10:56:00Z">
        <w:r w:rsidR="001D2368" w:rsidDel="00B02565">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Seleskovitch</w:t>
      </w:r>
      <w:proofErr w:type="spellEnd"/>
      <w:r>
        <w:rPr>
          <w:rFonts w:ascii="Times New Roman" w:eastAsia="Times New Roman" w:hAnsi="Times New Roman" w:cs="Times New Roman"/>
          <w:sz w:val="24"/>
          <w:szCs w:val="24"/>
        </w:rPr>
        <w:t>, 1975).</w:t>
      </w:r>
      <w:r w:rsidR="001D2368">
        <w:rPr>
          <w:rFonts w:ascii="Times New Roman" w:eastAsia="Times New Roman" w:hAnsi="Times New Roman" w:cs="Times New Roman"/>
          <w:sz w:val="24"/>
          <w:szCs w:val="24"/>
        </w:rPr>
        <w:t xml:space="preserve"> While undergoing this cognitive process, the interpreter must also take into account the reg</w:t>
      </w:r>
      <w:r w:rsidR="007975E0">
        <w:rPr>
          <w:rFonts w:ascii="Times New Roman" w:eastAsia="Times New Roman" w:hAnsi="Times New Roman" w:cs="Times New Roman"/>
          <w:sz w:val="24"/>
          <w:szCs w:val="24"/>
        </w:rPr>
        <w:t xml:space="preserve">ister and style of the speaker. </w:t>
      </w:r>
      <w:r w:rsidR="00F46834">
        <w:rPr>
          <w:rFonts w:ascii="Times New Roman" w:eastAsia="Times New Roman" w:hAnsi="Times New Roman" w:cs="Times New Roman"/>
          <w:sz w:val="24"/>
          <w:szCs w:val="24"/>
        </w:rPr>
        <w:t>The remainder of this article will address the question of what semantic senses interpreters convey by rendering interpretations of culturally rich ASL realities.</w:t>
      </w:r>
    </w:p>
    <w:p w14:paraId="6C83049D" w14:textId="33449EAF" w:rsidR="002E4CA6" w:rsidRPr="002E4CA6" w:rsidRDefault="002E4CA6" w:rsidP="001D2368">
      <w:pPr>
        <w:spacing w:after="0" w:line="480" w:lineRule="auto"/>
        <w:rPr>
          <w:rFonts w:ascii="Times New Roman" w:eastAsia="Times New Roman" w:hAnsi="Times New Roman" w:cs="Times New Roman"/>
          <w:sz w:val="24"/>
          <w:szCs w:val="24"/>
        </w:rPr>
      </w:pPr>
      <w:r w:rsidRPr="002E4CA6">
        <w:rPr>
          <w:rFonts w:ascii="Times New Roman" w:eastAsia="Times New Roman" w:hAnsi="Times New Roman" w:cs="Times New Roman"/>
          <w:b/>
          <w:bCs/>
          <w:color w:val="000000"/>
          <w:sz w:val="24"/>
          <w:szCs w:val="24"/>
        </w:rPr>
        <w:t>Survey</w:t>
      </w:r>
    </w:p>
    <w:p w14:paraId="7954F9F6" w14:textId="6343AC79" w:rsidR="002E4CA6" w:rsidRPr="002E4CA6" w:rsidRDefault="002E4CA6" w:rsidP="00482124">
      <w:pPr>
        <w:spacing w:after="0" w:line="480" w:lineRule="auto"/>
        <w:ind w:firstLine="720"/>
        <w:jc w:val="both"/>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 xml:space="preserve">In </w:t>
      </w:r>
      <w:del w:id="23" w:author="Darrell Penta" w:date="2015-08-12T10:58:00Z">
        <w:r w:rsidRPr="002E4CA6" w:rsidDel="00B02565">
          <w:rPr>
            <w:rFonts w:ascii="Times New Roman" w:eastAsia="Times New Roman" w:hAnsi="Times New Roman" w:cs="Times New Roman"/>
            <w:color w:val="000000"/>
            <w:sz w:val="24"/>
            <w:szCs w:val="24"/>
          </w:rPr>
          <w:delText xml:space="preserve">Cokely’s </w:delText>
        </w:r>
      </w:del>
      <w:proofErr w:type="spellStart"/>
      <w:ins w:id="24" w:author="Darrell Penta" w:date="2015-08-12T10:58:00Z">
        <w:r w:rsidR="00B02565" w:rsidRPr="002E4CA6">
          <w:rPr>
            <w:rFonts w:ascii="Times New Roman" w:eastAsia="Times New Roman" w:hAnsi="Times New Roman" w:cs="Times New Roman"/>
            <w:color w:val="000000"/>
            <w:sz w:val="24"/>
            <w:szCs w:val="24"/>
          </w:rPr>
          <w:t>Cokely’s</w:t>
        </w:r>
        <w:proofErr w:type="spellEnd"/>
        <w:r w:rsidR="00B02565">
          <w:rPr>
            <w:rFonts w:ascii="Times New Roman" w:eastAsia="Times New Roman" w:hAnsi="Times New Roman" w:cs="Times New Roman"/>
            <w:color w:val="000000"/>
            <w:sz w:val="24"/>
            <w:szCs w:val="24"/>
          </w:rPr>
          <w:t xml:space="preserve"> (YEAR) </w:t>
        </w:r>
      </w:ins>
      <w:r w:rsidRPr="002E4CA6">
        <w:rPr>
          <w:rFonts w:ascii="Times New Roman" w:eastAsia="Times New Roman" w:hAnsi="Times New Roman" w:cs="Times New Roman"/>
          <w:color w:val="000000"/>
          <w:sz w:val="24"/>
          <w:szCs w:val="24"/>
        </w:rPr>
        <w:t xml:space="preserve">original study, </w:t>
      </w:r>
      <w:r w:rsidR="00787D7B">
        <w:rPr>
          <w:rFonts w:ascii="Times New Roman" w:eastAsia="Times New Roman" w:hAnsi="Times New Roman" w:cs="Times New Roman"/>
          <w:color w:val="000000"/>
          <w:sz w:val="24"/>
          <w:szCs w:val="24"/>
        </w:rPr>
        <w:t>a survey was created consisting of eight English words. These eight words were selected from a list of app</w:t>
      </w:r>
      <w:r w:rsidR="000F58EC">
        <w:rPr>
          <w:rFonts w:ascii="Times New Roman" w:eastAsia="Times New Roman" w:hAnsi="Times New Roman" w:cs="Times New Roman"/>
          <w:color w:val="000000"/>
          <w:sz w:val="24"/>
          <w:szCs w:val="24"/>
        </w:rPr>
        <w:t xml:space="preserve">roximately fifty lexical items </w:t>
      </w:r>
      <w:r w:rsidR="00787D7B">
        <w:rPr>
          <w:rFonts w:ascii="Times New Roman" w:eastAsia="Times New Roman" w:hAnsi="Times New Roman" w:cs="Times New Roman"/>
          <w:color w:val="000000"/>
          <w:sz w:val="24"/>
          <w:szCs w:val="24"/>
        </w:rPr>
        <w:t xml:space="preserve">and were chosen </w:t>
      </w:r>
      <w:commentRangeStart w:id="25"/>
      <w:r w:rsidR="00787D7B">
        <w:rPr>
          <w:rFonts w:ascii="Times New Roman" w:eastAsia="Times New Roman" w:hAnsi="Times New Roman" w:cs="Times New Roman"/>
          <w:color w:val="000000"/>
          <w:sz w:val="24"/>
          <w:szCs w:val="24"/>
        </w:rPr>
        <w:t>based on their frequency of use within interpretations</w:t>
      </w:r>
      <w:commentRangeEnd w:id="25"/>
      <w:r w:rsidR="00B02565">
        <w:rPr>
          <w:rStyle w:val="CommentReference"/>
        </w:rPr>
        <w:commentReference w:id="25"/>
      </w:r>
      <w:r w:rsidR="00787D7B">
        <w:rPr>
          <w:rFonts w:ascii="Times New Roman" w:eastAsia="Times New Roman" w:hAnsi="Times New Roman" w:cs="Times New Roman"/>
          <w:color w:val="000000"/>
          <w:sz w:val="24"/>
          <w:szCs w:val="24"/>
        </w:rPr>
        <w:t xml:space="preserve">. For the current study, the original eight words remained in the survey to see how the results would differ almost thirteen years later. </w:t>
      </w:r>
    </w:p>
    <w:p w14:paraId="27E59072" w14:textId="38A00976" w:rsidR="002E4CA6" w:rsidRPr="002E4CA6" w:rsidRDefault="002E4CA6" w:rsidP="00482124">
      <w:pPr>
        <w:spacing w:after="0" w:line="480" w:lineRule="auto"/>
        <w:ind w:firstLine="720"/>
        <w:jc w:val="both"/>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 xml:space="preserve">In addition to the list of </w:t>
      </w:r>
      <w:r w:rsidR="00025F50">
        <w:rPr>
          <w:rFonts w:ascii="Times New Roman" w:eastAsia="Times New Roman" w:hAnsi="Times New Roman" w:cs="Times New Roman"/>
          <w:color w:val="000000"/>
          <w:sz w:val="24"/>
          <w:szCs w:val="24"/>
        </w:rPr>
        <w:t>original eight</w:t>
      </w:r>
      <w:r w:rsidR="00E65098">
        <w:rPr>
          <w:rFonts w:ascii="Times New Roman" w:eastAsia="Times New Roman" w:hAnsi="Times New Roman" w:cs="Times New Roman"/>
          <w:color w:val="000000"/>
          <w:sz w:val="24"/>
          <w:szCs w:val="24"/>
        </w:rPr>
        <w:t xml:space="preserve"> </w:t>
      </w:r>
      <w:r w:rsidRPr="002E4CA6">
        <w:rPr>
          <w:rFonts w:ascii="Times New Roman" w:eastAsia="Times New Roman" w:hAnsi="Times New Roman" w:cs="Times New Roman"/>
          <w:color w:val="000000"/>
          <w:sz w:val="24"/>
          <w:szCs w:val="24"/>
        </w:rPr>
        <w:t xml:space="preserve">terms, </w:t>
      </w:r>
      <w:r w:rsidR="000209A7">
        <w:rPr>
          <w:rFonts w:ascii="Times New Roman" w:eastAsia="Times New Roman" w:hAnsi="Times New Roman" w:cs="Times New Roman"/>
          <w:color w:val="000000"/>
          <w:sz w:val="24"/>
          <w:szCs w:val="24"/>
        </w:rPr>
        <w:t>a ninth term was added along with</w:t>
      </w:r>
      <w:r w:rsidRPr="002E4CA6">
        <w:rPr>
          <w:rFonts w:ascii="Times New Roman" w:eastAsia="Times New Roman" w:hAnsi="Times New Roman" w:cs="Times New Roman"/>
          <w:color w:val="000000"/>
          <w:sz w:val="24"/>
          <w:szCs w:val="24"/>
        </w:rPr>
        <w:t xml:space="preserve"> three open-e</w:t>
      </w:r>
      <w:r w:rsidR="000209A7">
        <w:rPr>
          <w:rFonts w:ascii="Times New Roman" w:eastAsia="Times New Roman" w:hAnsi="Times New Roman" w:cs="Times New Roman"/>
          <w:color w:val="000000"/>
          <w:sz w:val="24"/>
          <w:szCs w:val="24"/>
        </w:rPr>
        <w:t>nded questions</w:t>
      </w:r>
      <w:r w:rsidRPr="002E4CA6">
        <w:rPr>
          <w:rFonts w:ascii="Times New Roman" w:eastAsia="Times New Roman" w:hAnsi="Times New Roman" w:cs="Times New Roman"/>
          <w:color w:val="000000"/>
          <w:sz w:val="24"/>
          <w:szCs w:val="24"/>
        </w:rPr>
        <w:t xml:space="preserve">. The open-ended questions were </w:t>
      </w:r>
      <w:r w:rsidR="00787D7B">
        <w:rPr>
          <w:rFonts w:ascii="Times New Roman" w:eastAsia="Times New Roman" w:hAnsi="Times New Roman" w:cs="Times New Roman"/>
          <w:color w:val="000000"/>
          <w:sz w:val="24"/>
          <w:szCs w:val="24"/>
        </w:rPr>
        <w:t xml:space="preserve">based on recent events that </w:t>
      </w:r>
      <w:r w:rsidR="00F16817">
        <w:rPr>
          <w:rFonts w:ascii="Times New Roman" w:eastAsia="Times New Roman" w:hAnsi="Times New Roman" w:cs="Times New Roman"/>
          <w:color w:val="000000"/>
          <w:sz w:val="24"/>
          <w:szCs w:val="24"/>
        </w:rPr>
        <w:t>have</w:t>
      </w:r>
      <w:r w:rsidRPr="002E4CA6">
        <w:rPr>
          <w:rFonts w:ascii="Times New Roman" w:eastAsia="Times New Roman" w:hAnsi="Times New Roman" w:cs="Times New Roman"/>
          <w:color w:val="000000"/>
          <w:sz w:val="24"/>
          <w:szCs w:val="24"/>
        </w:rPr>
        <w:t xml:space="preserve"> brought ASL interpreters into the national and global spotlight. </w:t>
      </w:r>
    </w:p>
    <w:p w14:paraId="2CE32BFF" w14:textId="77777777" w:rsidR="002E4CA6" w:rsidRPr="002E4CA6" w:rsidRDefault="002E4CA6" w:rsidP="00482124">
      <w:pPr>
        <w:spacing w:after="0" w:line="480" w:lineRule="auto"/>
        <w:jc w:val="both"/>
        <w:rPr>
          <w:rFonts w:ascii="Times New Roman" w:eastAsia="Times New Roman" w:hAnsi="Times New Roman" w:cs="Times New Roman"/>
          <w:sz w:val="24"/>
          <w:szCs w:val="24"/>
        </w:rPr>
      </w:pPr>
      <w:r w:rsidRPr="002E4CA6">
        <w:rPr>
          <w:rFonts w:ascii="Times New Roman" w:eastAsia="Times New Roman" w:hAnsi="Times New Roman" w:cs="Times New Roman"/>
          <w:b/>
          <w:bCs/>
          <w:color w:val="000000"/>
          <w:sz w:val="24"/>
          <w:szCs w:val="24"/>
        </w:rPr>
        <w:t xml:space="preserve">Foundation of </w:t>
      </w:r>
      <w:r w:rsidR="000209A7">
        <w:rPr>
          <w:rFonts w:ascii="Times New Roman" w:eastAsia="Times New Roman" w:hAnsi="Times New Roman" w:cs="Times New Roman"/>
          <w:b/>
          <w:bCs/>
          <w:color w:val="000000"/>
          <w:sz w:val="24"/>
          <w:szCs w:val="24"/>
        </w:rPr>
        <w:t xml:space="preserve">the </w:t>
      </w:r>
      <w:r w:rsidRPr="002E4CA6">
        <w:rPr>
          <w:rFonts w:ascii="Times New Roman" w:eastAsia="Times New Roman" w:hAnsi="Times New Roman" w:cs="Times New Roman"/>
          <w:b/>
          <w:bCs/>
          <w:color w:val="000000"/>
          <w:sz w:val="24"/>
          <w:szCs w:val="24"/>
        </w:rPr>
        <w:t>Open-Ended Questions</w:t>
      </w:r>
    </w:p>
    <w:p w14:paraId="221BB386" w14:textId="3FB0978B" w:rsidR="002E4CA6" w:rsidRPr="002E4CA6" w:rsidRDefault="002E4CA6" w:rsidP="00482124">
      <w:pPr>
        <w:spacing w:after="0" w:line="480" w:lineRule="auto"/>
        <w:ind w:firstLine="720"/>
        <w:jc w:val="both"/>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In the wa</w:t>
      </w:r>
      <w:r w:rsidR="00960A7E">
        <w:rPr>
          <w:rFonts w:ascii="Times New Roman" w:eastAsia="Times New Roman" w:hAnsi="Times New Roman" w:cs="Times New Roman"/>
          <w:color w:val="000000"/>
          <w:sz w:val="24"/>
          <w:szCs w:val="24"/>
        </w:rPr>
        <w:t xml:space="preserve">ke of Nelson Mandela’s death, </w:t>
      </w:r>
      <w:r w:rsidR="00FB2145">
        <w:rPr>
          <w:rFonts w:ascii="Times New Roman" w:eastAsia="Times New Roman" w:hAnsi="Times New Roman" w:cs="Times New Roman"/>
          <w:color w:val="000000"/>
          <w:sz w:val="24"/>
          <w:szCs w:val="24"/>
        </w:rPr>
        <w:t>one man made national headlines for his interpreting performance at Mandela’s wake</w:t>
      </w:r>
      <w:r w:rsidRPr="002E4CA6">
        <w:rPr>
          <w:rFonts w:ascii="Times New Roman" w:eastAsia="Times New Roman" w:hAnsi="Times New Roman" w:cs="Times New Roman"/>
          <w:color w:val="000000"/>
          <w:sz w:val="24"/>
          <w:szCs w:val="24"/>
        </w:rPr>
        <w:t xml:space="preserve">. </w:t>
      </w:r>
      <w:r w:rsidR="00FB2145">
        <w:rPr>
          <w:rFonts w:ascii="Times New Roman" w:eastAsia="Times New Roman" w:hAnsi="Times New Roman" w:cs="Times New Roman"/>
          <w:color w:val="000000"/>
          <w:sz w:val="24"/>
          <w:szCs w:val="24"/>
        </w:rPr>
        <w:t>He</w:t>
      </w:r>
      <w:r w:rsidRPr="002E4CA6">
        <w:rPr>
          <w:rFonts w:ascii="Times New Roman" w:eastAsia="Times New Roman" w:hAnsi="Times New Roman" w:cs="Times New Roman"/>
          <w:color w:val="000000"/>
          <w:sz w:val="24"/>
          <w:szCs w:val="24"/>
        </w:rPr>
        <w:t xml:space="preserve"> stood onstage gesticulating gibberish in front of a global audience, outraging deaf people and providing a negative example of interpreters and their roles. In the </w:t>
      </w:r>
      <w:r w:rsidR="00E65098">
        <w:rPr>
          <w:rFonts w:ascii="Times New Roman" w:eastAsia="Times New Roman" w:hAnsi="Times New Roman" w:cs="Times New Roman"/>
          <w:color w:val="000000"/>
          <w:sz w:val="24"/>
          <w:szCs w:val="24"/>
        </w:rPr>
        <w:t xml:space="preserve">weeks </w:t>
      </w:r>
      <w:r w:rsidRPr="002E4CA6">
        <w:rPr>
          <w:rFonts w:ascii="Times New Roman" w:eastAsia="Times New Roman" w:hAnsi="Times New Roman" w:cs="Times New Roman"/>
          <w:color w:val="000000"/>
          <w:sz w:val="24"/>
          <w:szCs w:val="24"/>
        </w:rPr>
        <w:t xml:space="preserve">following the event, interpreters were </w:t>
      </w:r>
      <w:r w:rsidR="00372B87">
        <w:rPr>
          <w:rFonts w:ascii="Times New Roman" w:eastAsia="Times New Roman" w:hAnsi="Times New Roman" w:cs="Times New Roman"/>
          <w:color w:val="000000"/>
          <w:sz w:val="24"/>
          <w:szCs w:val="24"/>
        </w:rPr>
        <w:t xml:space="preserve">harassed and </w:t>
      </w:r>
      <w:r w:rsidRPr="002E4CA6">
        <w:rPr>
          <w:rFonts w:ascii="Times New Roman" w:eastAsia="Times New Roman" w:hAnsi="Times New Roman" w:cs="Times New Roman"/>
          <w:color w:val="000000"/>
          <w:sz w:val="24"/>
          <w:szCs w:val="24"/>
        </w:rPr>
        <w:t>jokingly aske</w:t>
      </w:r>
      <w:r w:rsidR="00372B87">
        <w:rPr>
          <w:rFonts w:ascii="Times New Roman" w:eastAsia="Times New Roman" w:hAnsi="Times New Roman" w:cs="Times New Roman"/>
          <w:color w:val="000000"/>
          <w:sz w:val="24"/>
          <w:szCs w:val="24"/>
        </w:rPr>
        <w:t xml:space="preserve">d </w:t>
      </w:r>
      <w:r w:rsidR="00372B87">
        <w:rPr>
          <w:rFonts w:ascii="Times New Roman" w:eastAsia="Times New Roman" w:hAnsi="Times New Roman" w:cs="Times New Roman"/>
          <w:color w:val="000000"/>
          <w:sz w:val="24"/>
          <w:szCs w:val="24"/>
        </w:rPr>
        <w:lastRenderedPageBreak/>
        <w:t>whether they can actually sign</w:t>
      </w:r>
      <w:r w:rsidR="008977D3">
        <w:rPr>
          <w:rFonts w:ascii="Times New Roman" w:eastAsia="Times New Roman" w:hAnsi="Times New Roman" w:cs="Times New Roman"/>
          <w:color w:val="000000"/>
          <w:sz w:val="24"/>
          <w:szCs w:val="24"/>
        </w:rPr>
        <w:t xml:space="preserve">. The occurrence was a </w:t>
      </w:r>
      <w:r w:rsidR="008977D3" w:rsidRPr="002E4CA6">
        <w:rPr>
          <w:rFonts w:ascii="Times New Roman" w:eastAsia="Times New Roman" w:hAnsi="Times New Roman" w:cs="Times New Roman"/>
          <w:color w:val="000000"/>
          <w:sz w:val="24"/>
          <w:szCs w:val="24"/>
        </w:rPr>
        <w:t>disgrace</w:t>
      </w:r>
      <w:r w:rsidRPr="002E4CA6">
        <w:rPr>
          <w:rFonts w:ascii="Times New Roman" w:eastAsia="Times New Roman" w:hAnsi="Times New Roman" w:cs="Times New Roman"/>
          <w:color w:val="000000"/>
          <w:sz w:val="24"/>
          <w:szCs w:val="24"/>
        </w:rPr>
        <w:t xml:space="preserve"> for </w:t>
      </w:r>
      <w:r w:rsidR="00E65098">
        <w:rPr>
          <w:rFonts w:ascii="Times New Roman" w:eastAsia="Times New Roman" w:hAnsi="Times New Roman" w:cs="Times New Roman"/>
          <w:color w:val="000000"/>
          <w:sz w:val="24"/>
          <w:szCs w:val="24"/>
        </w:rPr>
        <w:t>members of Dea</w:t>
      </w:r>
      <w:r w:rsidR="00D9052E">
        <w:rPr>
          <w:rFonts w:ascii="Times New Roman" w:eastAsia="Times New Roman" w:hAnsi="Times New Roman" w:cs="Times New Roman"/>
          <w:color w:val="000000"/>
          <w:sz w:val="24"/>
          <w:szCs w:val="24"/>
        </w:rPr>
        <w:t>f</w:t>
      </w:r>
      <w:r w:rsidR="00E65098">
        <w:rPr>
          <w:rFonts w:ascii="Times New Roman" w:eastAsia="Times New Roman" w:hAnsi="Times New Roman" w:cs="Times New Roman"/>
          <w:color w:val="000000"/>
          <w:sz w:val="24"/>
          <w:szCs w:val="24"/>
        </w:rPr>
        <w:t xml:space="preserve"> communities </w:t>
      </w:r>
      <w:r w:rsidR="00D9052E">
        <w:rPr>
          <w:rFonts w:ascii="Times New Roman" w:eastAsia="Times New Roman" w:hAnsi="Times New Roman" w:cs="Times New Roman"/>
          <w:color w:val="000000"/>
          <w:sz w:val="24"/>
          <w:szCs w:val="24"/>
        </w:rPr>
        <w:t xml:space="preserve">trying to view the ceremony - </w:t>
      </w:r>
      <w:r w:rsidR="00372B87">
        <w:rPr>
          <w:rFonts w:ascii="Times New Roman" w:eastAsia="Times New Roman" w:hAnsi="Times New Roman" w:cs="Times New Roman"/>
          <w:color w:val="000000"/>
          <w:sz w:val="24"/>
          <w:szCs w:val="24"/>
        </w:rPr>
        <w:t xml:space="preserve">they were </w:t>
      </w:r>
      <w:r w:rsidRPr="002E4CA6">
        <w:rPr>
          <w:rFonts w:ascii="Times New Roman" w:eastAsia="Times New Roman" w:hAnsi="Times New Roman" w:cs="Times New Roman"/>
          <w:color w:val="000000"/>
          <w:sz w:val="24"/>
          <w:szCs w:val="24"/>
        </w:rPr>
        <w:t xml:space="preserve">denied access </w:t>
      </w:r>
      <w:r w:rsidR="00372B87">
        <w:rPr>
          <w:rFonts w:ascii="Times New Roman" w:eastAsia="Times New Roman" w:hAnsi="Times New Roman" w:cs="Times New Roman"/>
          <w:color w:val="000000"/>
          <w:sz w:val="24"/>
          <w:szCs w:val="24"/>
        </w:rPr>
        <w:t xml:space="preserve">to the memorial </w:t>
      </w:r>
      <w:r w:rsidR="00D9052E">
        <w:rPr>
          <w:rFonts w:ascii="Times New Roman" w:eastAsia="Times New Roman" w:hAnsi="Times New Roman" w:cs="Times New Roman"/>
          <w:color w:val="000000"/>
          <w:sz w:val="24"/>
          <w:szCs w:val="24"/>
        </w:rPr>
        <w:t>due to the choices of this</w:t>
      </w:r>
      <w:r w:rsidRPr="002E4CA6">
        <w:rPr>
          <w:rFonts w:ascii="Times New Roman" w:eastAsia="Times New Roman" w:hAnsi="Times New Roman" w:cs="Times New Roman"/>
          <w:color w:val="000000"/>
          <w:sz w:val="24"/>
          <w:szCs w:val="24"/>
        </w:rPr>
        <w:t xml:space="preserve"> </w:t>
      </w:r>
      <w:r w:rsidR="00372B87">
        <w:rPr>
          <w:rFonts w:ascii="Times New Roman" w:eastAsia="Times New Roman" w:hAnsi="Times New Roman" w:cs="Times New Roman"/>
          <w:color w:val="000000"/>
          <w:sz w:val="24"/>
          <w:szCs w:val="24"/>
        </w:rPr>
        <w:t xml:space="preserve">one </w:t>
      </w:r>
      <w:r w:rsidR="00FB2145">
        <w:rPr>
          <w:rFonts w:ascii="Times New Roman" w:eastAsia="Times New Roman" w:hAnsi="Times New Roman" w:cs="Times New Roman"/>
          <w:color w:val="000000"/>
          <w:sz w:val="24"/>
          <w:szCs w:val="24"/>
        </w:rPr>
        <w:t xml:space="preserve">interpreter, </w:t>
      </w:r>
      <w:del w:id="26" w:author="Darrell Penta" w:date="2015-08-12T11:01:00Z">
        <w:r w:rsidR="00FB2145" w:rsidDel="00A91BBC">
          <w:rPr>
            <w:rFonts w:ascii="Times New Roman" w:eastAsia="Times New Roman" w:hAnsi="Times New Roman" w:cs="Times New Roman"/>
            <w:color w:val="000000"/>
            <w:sz w:val="24"/>
            <w:szCs w:val="24"/>
          </w:rPr>
          <w:delText xml:space="preserve">while </w:delText>
        </w:r>
        <w:r w:rsidR="00B03E51" w:rsidDel="00A91BBC">
          <w:rPr>
            <w:rFonts w:ascii="Times New Roman" w:eastAsia="Times New Roman" w:hAnsi="Times New Roman" w:cs="Times New Roman"/>
            <w:color w:val="000000"/>
            <w:sz w:val="24"/>
            <w:szCs w:val="24"/>
          </w:rPr>
          <w:delText xml:space="preserve">he </w:delText>
        </w:r>
        <w:r w:rsidR="00FB2145" w:rsidDel="00A91BBC">
          <w:rPr>
            <w:rFonts w:ascii="Times New Roman" w:eastAsia="Times New Roman" w:hAnsi="Times New Roman" w:cs="Times New Roman"/>
            <w:color w:val="000000"/>
            <w:sz w:val="24"/>
            <w:szCs w:val="24"/>
          </w:rPr>
          <w:delText>also</w:delText>
        </w:r>
      </w:del>
      <w:proofErr w:type="spellStart"/>
      <w:ins w:id="27" w:author="Darrell Penta" w:date="2015-08-12T11:01:00Z">
        <w:r w:rsidR="00A91BBC">
          <w:rPr>
            <w:rFonts w:ascii="Times New Roman" w:eastAsia="Times New Roman" w:hAnsi="Times New Roman" w:cs="Times New Roman"/>
            <w:color w:val="000000"/>
            <w:sz w:val="24"/>
            <w:szCs w:val="24"/>
          </w:rPr>
          <w:t>wno</w:t>
        </w:r>
      </w:ins>
      <w:proofErr w:type="spellEnd"/>
      <w:r w:rsidR="00FB2145">
        <w:rPr>
          <w:rFonts w:ascii="Times New Roman" w:eastAsia="Times New Roman" w:hAnsi="Times New Roman" w:cs="Times New Roman"/>
          <w:color w:val="000000"/>
          <w:sz w:val="24"/>
          <w:szCs w:val="24"/>
        </w:rPr>
        <w:t xml:space="preserve"> </w:t>
      </w:r>
      <w:r w:rsidR="00B03E51">
        <w:rPr>
          <w:rFonts w:ascii="Times New Roman" w:eastAsia="Times New Roman" w:hAnsi="Times New Roman" w:cs="Times New Roman"/>
          <w:color w:val="000000"/>
          <w:sz w:val="24"/>
          <w:szCs w:val="24"/>
        </w:rPr>
        <w:t>made</w:t>
      </w:r>
      <w:r w:rsidR="00FB2145">
        <w:rPr>
          <w:rFonts w:ascii="Times New Roman" w:eastAsia="Times New Roman" w:hAnsi="Times New Roman" w:cs="Times New Roman"/>
          <w:color w:val="000000"/>
          <w:sz w:val="24"/>
          <w:szCs w:val="24"/>
        </w:rPr>
        <w:t xml:space="preserve"> a mockery of </w:t>
      </w:r>
      <w:r w:rsidR="002341FB">
        <w:rPr>
          <w:rFonts w:ascii="Times New Roman" w:eastAsia="Times New Roman" w:hAnsi="Times New Roman" w:cs="Times New Roman"/>
          <w:color w:val="000000"/>
          <w:sz w:val="24"/>
          <w:szCs w:val="24"/>
        </w:rPr>
        <w:t>sign language</w:t>
      </w:r>
      <w:r w:rsidR="00FB2145">
        <w:rPr>
          <w:rFonts w:ascii="Times New Roman" w:eastAsia="Times New Roman" w:hAnsi="Times New Roman" w:cs="Times New Roman"/>
          <w:color w:val="000000"/>
          <w:sz w:val="24"/>
          <w:szCs w:val="24"/>
        </w:rPr>
        <w:t xml:space="preserve"> and</w:t>
      </w:r>
      <w:r w:rsidRPr="002E4CA6">
        <w:rPr>
          <w:rFonts w:ascii="Times New Roman" w:eastAsia="Times New Roman" w:hAnsi="Times New Roman" w:cs="Times New Roman"/>
          <w:color w:val="000000"/>
          <w:sz w:val="24"/>
          <w:szCs w:val="24"/>
        </w:rPr>
        <w:t xml:space="preserve"> </w:t>
      </w:r>
      <w:r w:rsidR="002341FB">
        <w:rPr>
          <w:rFonts w:ascii="Times New Roman" w:eastAsia="Times New Roman" w:hAnsi="Times New Roman" w:cs="Times New Roman"/>
          <w:color w:val="000000"/>
          <w:sz w:val="24"/>
          <w:szCs w:val="24"/>
        </w:rPr>
        <w:t>portrayed</w:t>
      </w:r>
      <w:r w:rsidRPr="002E4CA6">
        <w:rPr>
          <w:rFonts w:ascii="Times New Roman" w:eastAsia="Times New Roman" w:hAnsi="Times New Roman" w:cs="Times New Roman"/>
          <w:color w:val="000000"/>
          <w:sz w:val="24"/>
          <w:szCs w:val="24"/>
        </w:rPr>
        <w:t xml:space="preserve"> interpreters in a negative light. </w:t>
      </w:r>
    </w:p>
    <w:p w14:paraId="1BC2E603" w14:textId="233EFCB0" w:rsidR="002E4CA6" w:rsidRPr="002E4CA6" w:rsidRDefault="002E4CA6" w:rsidP="00482124">
      <w:pPr>
        <w:spacing w:after="0" w:line="480" w:lineRule="auto"/>
        <w:ind w:firstLine="720"/>
        <w:jc w:val="both"/>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Prior to Mandela’s memorial</w:t>
      </w:r>
      <w:r w:rsidR="00E65098">
        <w:rPr>
          <w:rFonts w:ascii="Times New Roman" w:eastAsia="Times New Roman" w:hAnsi="Times New Roman" w:cs="Times New Roman"/>
          <w:color w:val="000000"/>
          <w:sz w:val="24"/>
          <w:szCs w:val="24"/>
        </w:rPr>
        <w:t xml:space="preserve"> service</w:t>
      </w:r>
      <w:r w:rsidRPr="002E4CA6">
        <w:rPr>
          <w:rFonts w:ascii="Times New Roman" w:eastAsia="Times New Roman" w:hAnsi="Times New Roman" w:cs="Times New Roman"/>
          <w:color w:val="000000"/>
          <w:sz w:val="24"/>
          <w:szCs w:val="24"/>
        </w:rPr>
        <w:t>, Mayor Bloomberg’s address</w:t>
      </w:r>
      <w:r w:rsidR="00E65098">
        <w:rPr>
          <w:rFonts w:ascii="Times New Roman" w:eastAsia="Times New Roman" w:hAnsi="Times New Roman" w:cs="Times New Roman"/>
          <w:color w:val="000000"/>
          <w:sz w:val="24"/>
          <w:szCs w:val="24"/>
        </w:rPr>
        <w:t>es</w:t>
      </w:r>
      <w:r w:rsidRPr="002E4CA6">
        <w:rPr>
          <w:rFonts w:ascii="Times New Roman" w:eastAsia="Times New Roman" w:hAnsi="Times New Roman" w:cs="Times New Roman"/>
          <w:color w:val="000000"/>
          <w:sz w:val="24"/>
          <w:szCs w:val="24"/>
        </w:rPr>
        <w:t xml:space="preserve"> to the state of New York during </w:t>
      </w:r>
      <w:r w:rsidR="00486144">
        <w:rPr>
          <w:rFonts w:ascii="Times New Roman" w:eastAsia="Times New Roman" w:hAnsi="Times New Roman" w:cs="Times New Roman"/>
          <w:color w:val="000000"/>
          <w:sz w:val="24"/>
          <w:szCs w:val="24"/>
        </w:rPr>
        <w:t>Hurricane Sandy</w:t>
      </w:r>
      <w:r w:rsidR="00DB0371">
        <w:rPr>
          <w:rFonts w:ascii="Times New Roman" w:eastAsia="Times New Roman" w:hAnsi="Times New Roman" w:cs="Times New Roman"/>
          <w:color w:val="000000"/>
          <w:sz w:val="24"/>
          <w:szCs w:val="24"/>
        </w:rPr>
        <w:t xml:space="preserve"> also drew </w:t>
      </w:r>
      <w:r w:rsidRPr="002E4CA6">
        <w:rPr>
          <w:rFonts w:ascii="Times New Roman" w:eastAsia="Times New Roman" w:hAnsi="Times New Roman" w:cs="Times New Roman"/>
          <w:color w:val="000000"/>
          <w:sz w:val="24"/>
          <w:szCs w:val="24"/>
        </w:rPr>
        <w:t xml:space="preserve">attention to his </w:t>
      </w:r>
      <w:r w:rsidR="00514920">
        <w:rPr>
          <w:rFonts w:ascii="Times New Roman" w:eastAsia="Times New Roman" w:hAnsi="Times New Roman" w:cs="Times New Roman"/>
          <w:color w:val="000000"/>
          <w:sz w:val="24"/>
          <w:szCs w:val="24"/>
        </w:rPr>
        <w:t xml:space="preserve">ASL </w:t>
      </w:r>
      <w:r w:rsidRPr="002E4CA6">
        <w:rPr>
          <w:rFonts w:ascii="Times New Roman" w:eastAsia="Times New Roman" w:hAnsi="Times New Roman" w:cs="Times New Roman"/>
          <w:color w:val="000000"/>
          <w:sz w:val="24"/>
          <w:szCs w:val="24"/>
        </w:rPr>
        <w:t xml:space="preserve">interpreter, Lydia </w:t>
      </w:r>
      <w:proofErr w:type="spellStart"/>
      <w:r w:rsidRPr="002E4CA6">
        <w:rPr>
          <w:rFonts w:ascii="Times New Roman" w:eastAsia="Times New Roman" w:hAnsi="Times New Roman" w:cs="Times New Roman"/>
          <w:color w:val="000000"/>
          <w:sz w:val="24"/>
          <w:szCs w:val="24"/>
        </w:rPr>
        <w:t>Callis</w:t>
      </w:r>
      <w:proofErr w:type="spellEnd"/>
      <w:r w:rsidRPr="002E4CA6">
        <w:rPr>
          <w:rFonts w:ascii="Times New Roman" w:eastAsia="Times New Roman" w:hAnsi="Times New Roman" w:cs="Times New Roman"/>
          <w:color w:val="000000"/>
          <w:sz w:val="24"/>
          <w:szCs w:val="24"/>
        </w:rPr>
        <w:t xml:space="preserve">. </w:t>
      </w:r>
      <w:proofErr w:type="spellStart"/>
      <w:r w:rsidRPr="002E4CA6">
        <w:rPr>
          <w:rFonts w:ascii="Times New Roman" w:eastAsia="Times New Roman" w:hAnsi="Times New Roman" w:cs="Times New Roman"/>
          <w:color w:val="000000"/>
          <w:sz w:val="24"/>
          <w:szCs w:val="24"/>
        </w:rPr>
        <w:t>Callis</w:t>
      </w:r>
      <w:proofErr w:type="spellEnd"/>
      <w:r w:rsidRPr="002E4CA6">
        <w:rPr>
          <w:rFonts w:ascii="Times New Roman" w:eastAsia="Times New Roman" w:hAnsi="Times New Roman" w:cs="Times New Roman"/>
          <w:color w:val="000000"/>
          <w:sz w:val="24"/>
          <w:szCs w:val="24"/>
        </w:rPr>
        <w:t xml:space="preserve"> quickly made headlines </w:t>
      </w:r>
      <w:r w:rsidR="00B06ACC">
        <w:rPr>
          <w:rFonts w:ascii="Times New Roman" w:eastAsia="Times New Roman" w:hAnsi="Times New Roman" w:cs="Times New Roman"/>
          <w:color w:val="000000"/>
          <w:sz w:val="24"/>
          <w:szCs w:val="24"/>
        </w:rPr>
        <w:t>in</w:t>
      </w:r>
      <w:r w:rsidRPr="002E4CA6">
        <w:rPr>
          <w:rFonts w:ascii="Times New Roman" w:eastAsia="Times New Roman" w:hAnsi="Times New Roman" w:cs="Times New Roman"/>
          <w:color w:val="000000"/>
          <w:sz w:val="24"/>
          <w:szCs w:val="24"/>
        </w:rPr>
        <w:t xml:space="preserve"> news reports across the nation. Articles entitled, “Lydia </w:t>
      </w:r>
      <w:proofErr w:type="spellStart"/>
      <w:r w:rsidRPr="002E4CA6">
        <w:rPr>
          <w:rFonts w:ascii="Times New Roman" w:eastAsia="Times New Roman" w:hAnsi="Times New Roman" w:cs="Times New Roman"/>
          <w:color w:val="000000"/>
          <w:sz w:val="24"/>
          <w:szCs w:val="24"/>
        </w:rPr>
        <w:t>Callis</w:t>
      </w:r>
      <w:proofErr w:type="spellEnd"/>
      <w:r w:rsidRPr="002E4CA6">
        <w:rPr>
          <w:rFonts w:ascii="Times New Roman" w:eastAsia="Times New Roman" w:hAnsi="Times New Roman" w:cs="Times New Roman"/>
          <w:color w:val="000000"/>
          <w:sz w:val="24"/>
          <w:szCs w:val="24"/>
        </w:rPr>
        <w:t xml:space="preserve">, Bloomberg Interpreter, Warms Hearts as Sandy Sweeps </w:t>
      </w:r>
      <w:r w:rsidR="00486144" w:rsidRPr="002E4CA6">
        <w:rPr>
          <w:rFonts w:ascii="Times New Roman" w:eastAsia="Times New Roman" w:hAnsi="Times New Roman" w:cs="Times New Roman"/>
          <w:color w:val="000000"/>
          <w:sz w:val="24"/>
          <w:szCs w:val="24"/>
        </w:rPr>
        <w:t>through</w:t>
      </w:r>
      <w:r w:rsidRPr="002E4CA6">
        <w:rPr>
          <w:rFonts w:ascii="Times New Roman" w:eastAsia="Times New Roman" w:hAnsi="Times New Roman" w:cs="Times New Roman"/>
          <w:color w:val="000000"/>
          <w:sz w:val="24"/>
          <w:szCs w:val="24"/>
        </w:rPr>
        <w:t xml:space="preserve"> New York” (The Huffington Post) and “Lydia </w:t>
      </w:r>
      <w:proofErr w:type="spellStart"/>
      <w:r w:rsidRPr="002E4CA6">
        <w:rPr>
          <w:rFonts w:ascii="Times New Roman" w:eastAsia="Times New Roman" w:hAnsi="Times New Roman" w:cs="Times New Roman"/>
          <w:color w:val="000000"/>
          <w:sz w:val="24"/>
          <w:szCs w:val="24"/>
        </w:rPr>
        <w:t>Callis</w:t>
      </w:r>
      <w:proofErr w:type="spellEnd"/>
      <w:r w:rsidRPr="002E4CA6">
        <w:rPr>
          <w:rFonts w:ascii="Times New Roman" w:eastAsia="Times New Roman" w:hAnsi="Times New Roman" w:cs="Times New Roman"/>
          <w:color w:val="000000"/>
          <w:sz w:val="24"/>
          <w:szCs w:val="24"/>
        </w:rPr>
        <w:t xml:space="preserve"> and the Biggest Industry You’ve Never Heard Of” (Forbes Magazine) w</w:t>
      </w:r>
      <w:r w:rsidR="002341FB">
        <w:rPr>
          <w:rFonts w:ascii="Times New Roman" w:eastAsia="Times New Roman" w:hAnsi="Times New Roman" w:cs="Times New Roman"/>
          <w:color w:val="000000"/>
          <w:sz w:val="24"/>
          <w:szCs w:val="24"/>
        </w:rPr>
        <w:t xml:space="preserve">ere published nationwide. The </w:t>
      </w:r>
      <w:r w:rsidRPr="002E4CA6">
        <w:rPr>
          <w:rFonts w:ascii="Times New Roman" w:eastAsia="Times New Roman" w:hAnsi="Times New Roman" w:cs="Times New Roman"/>
          <w:color w:val="000000"/>
          <w:sz w:val="24"/>
          <w:szCs w:val="24"/>
        </w:rPr>
        <w:t xml:space="preserve">famous late-night television show, </w:t>
      </w:r>
      <w:r w:rsidRPr="002E4CA6">
        <w:rPr>
          <w:rFonts w:ascii="Times New Roman" w:eastAsia="Times New Roman" w:hAnsi="Times New Roman" w:cs="Times New Roman"/>
          <w:i/>
          <w:iCs/>
          <w:color w:val="000000"/>
          <w:sz w:val="24"/>
          <w:szCs w:val="24"/>
        </w:rPr>
        <w:t>Saturday Night Live</w:t>
      </w:r>
      <w:r w:rsidRPr="002E4CA6">
        <w:rPr>
          <w:rFonts w:ascii="Times New Roman" w:eastAsia="Times New Roman" w:hAnsi="Times New Roman" w:cs="Times New Roman"/>
          <w:color w:val="000000"/>
          <w:sz w:val="24"/>
          <w:szCs w:val="24"/>
        </w:rPr>
        <w:t xml:space="preserve"> even did a skit portraying </w:t>
      </w:r>
      <w:proofErr w:type="spellStart"/>
      <w:r w:rsidRPr="002E4CA6">
        <w:rPr>
          <w:rFonts w:ascii="Times New Roman" w:eastAsia="Times New Roman" w:hAnsi="Times New Roman" w:cs="Times New Roman"/>
          <w:color w:val="000000"/>
          <w:sz w:val="24"/>
          <w:szCs w:val="24"/>
        </w:rPr>
        <w:t>Callis</w:t>
      </w:r>
      <w:proofErr w:type="spellEnd"/>
      <w:r w:rsidRPr="002E4CA6">
        <w:rPr>
          <w:rFonts w:ascii="Times New Roman" w:eastAsia="Times New Roman" w:hAnsi="Times New Roman" w:cs="Times New Roman"/>
          <w:color w:val="000000"/>
          <w:sz w:val="24"/>
          <w:szCs w:val="24"/>
        </w:rPr>
        <w:t xml:space="preserve"> and her interpreting job. </w:t>
      </w:r>
    </w:p>
    <w:p w14:paraId="2D75E3EF" w14:textId="699A74DD" w:rsidR="002E4CA6" w:rsidRPr="002E4CA6" w:rsidRDefault="002E4CA6" w:rsidP="00D77C3F">
      <w:pPr>
        <w:spacing w:after="0" w:line="480" w:lineRule="auto"/>
        <w:ind w:firstLine="720"/>
        <w:jc w:val="both"/>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 xml:space="preserve">In more recent news, Jimmy Kimmel’s late-night show hosted an ASL “rap battle” with rapper Wiz </w:t>
      </w:r>
      <w:proofErr w:type="spellStart"/>
      <w:r w:rsidRPr="002E4CA6">
        <w:rPr>
          <w:rFonts w:ascii="Times New Roman" w:eastAsia="Times New Roman" w:hAnsi="Times New Roman" w:cs="Times New Roman"/>
          <w:color w:val="000000"/>
          <w:sz w:val="24"/>
          <w:szCs w:val="24"/>
        </w:rPr>
        <w:t>Khalifa</w:t>
      </w:r>
      <w:proofErr w:type="spellEnd"/>
      <w:r w:rsidRPr="002E4CA6">
        <w:rPr>
          <w:rFonts w:ascii="Times New Roman" w:eastAsia="Times New Roman" w:hAnsi="Times New Roman" w:cs="Times New Roman"/>
          <w:color w:val="000000"/>
          <w:sz w:val="24"/>
          <w:szCs w:val="24"/>
        </w:rPr>
        <w:t xml:space="preserve">, a deaf woman, and two ASL interpreters. The </w:t>
      </w:r>
      <w:r w:rsidR="00B06ACC">
        <w:rPr>
          <w:rFonts w:ascii="Times New Roman" w:eastAsia="Times New Roman" w:hAnsi="Times New Roman" w:cs="Times New Roman"/>
          <w:color w:val="000000"/>
          <w:sz w:val="24"/>
          <w:szCs w:val="24"/>
        </w:rPr>
        <w:t>two interpreters and Deaf woman</w:t>
      </w:r>
      <w:r w:rsidRPr="002E4CA6">
        <w:rPr>
          <w:rFonts w:ascii="Times New Roman" w:eastAsia="Times New Roman" w:hAnsi="Times New Roman" w:cs="Times New Roman"/>
          <w:color w:val="000000"/>
          <w:sz w:val="24"/>
          <w:szCs w:val="24"/>
        </w:rPr>
        <w:t xml:space="preserve"> took turns </w:t>
      </w:r>
      <w:r w:rsidR="00B06ACC">
        <w:rPr>
          <w:rFonts w:ascii="Times New Roman" w:eastAsia="Times New Roman" w:hAnsi="Times New Roman" w:cs="Times New Roman"/>
          <w:color w:val="000000"/>
          <w:sz w:val="24"/>
          <w:szCs w:val="24"/>
        </w:rPr>
        <w:t xml:space="preserve">signing </w:t>
      </w:r>
      <w:proofErr w:type="spellStart"/>
      <w:r w:rsidR="00B06ACC">
        <w:rPr>
          <w:rFonts w:ascii="Times New Roman" w:eastAsia="Times New Roman" w:hAnsi="Times New Roman" w:cs="Times New Roman"/>
          <w:color w:val="000000"/>
          <w:sz w:val="24"/>
          <w:szCs w:val="24"/>
        </w:rPr>
        <w:t>Khalifa’s</w:t>
      </w:r>
      <w:proofErr w:type="spellEnd"/>
      <w:r w:rsidR="00B06ACC">
        <w:rPr>
          <w:rFonts w:ascii="Times New Roman" w:eastAsia="Times New Roman" w:hAnsi="Times New Roman" w:cs="Times New Roman"/>
          <w:color w:val="000000"/>
          <w:sz w:val="24"/>
          <w:szCs w:val="24"/>
        </w:rPr>
        <w:t xml:space="preserve"> rap in</w:t>
      </w:r>
      <w:r w:rsidRPr="002E4CA6">
        <w:rPr>
          <w:rFonts w:ascii="Times New Roman" w:eastAsia="Times New Roman" w:hAnsi="Times New Roman" w:cs="Times New Roman"/>
          <w:color w:val="000000"/>
          <w:sz w:val="24"/>
          <w:szCs w:val="24"/>
        </w:rPr>
        <w:t xml:space="preserve"> ASL. To most, the rap battle was the most amazing thing they have ever witnessed relating to sign language. To those within the Deaf community, however, </w:t>
      </w:r>
      <w:commentRangeStart w:id="28"/>
      <w:r w:rsidRPr="002E4CA6">
        <w:rPr>
          <w:rFonts w:ascii="Times New Roman" w:eastAsia="Times New Roman" w:hAnsi="Times New Roman" w:cs="Times New Roman"/>
          <w:color w:val="000000"/>
          <w:sz w:val="24"/>
          <w:szCs w:val="24"/>
        </w:rPr>
        <w:t xml:space="preserve">the rap battle took on a different </w:t>
      </w:r>
      <w:r w:rsidR="005C3038" w:rsidRPr="002E4CA6">
        <w:rPr>
          <w:rFonts w:ascii="Times New Roman" w:eastAsia="Times New Roman" w:hAnsi="Times New Roman" w:cs="Times New Roman"/>
          <w:color w:val="000000"/>
          <w:sz w:val="24"/>
          <w:szCs w:val="24"/>
        </w:rPr>
        <w:t>emotion</w:t>
      </w:r>
      <w:r w:rsidRPr="002E4CA6">
        <w:rPr>
          <w:rFonts w:ascii="Times New Roman" w:eastAsia="Times New Roman" w:hAnsi="Times New Roman" w:cs="Times New Roman"/>
          <w:color w:val="000000"/>
          <w:sz w:val="24"/>
          <w:szCs w:val="24"/>
        </w:rPr>
        <w:t xml:space="preserve">. </w:t>
      </w:r>
      <w:commentRangeEnd w:id="28"/>
      <w:r w:rsidR="00417E52">
        <w:rPr>
          <w:rStyle w:val="CommentReference"/>
        </w:rPr>
        <w:commentReference w:id="28"/>
      </w:r>
      <w:r w:rsidRPr="002E4CA6">
        <w:rPr>
          <w:rFonts w:ascii="Times New Roman" w:eastAsia="Times New Roman" w:hAnsi="Times New Roman" w:cs="Times New Roman"/>
          <w:color w:val="000000"/>
          <w:sz w:val="24"/>
          <w:szCs w:val="24"/>
        </w:rPr>
        <w:t xml:space="preserve">This event did not occur until after the </w:t>
      </w:r>
      <w:r w:rsidR="00B06ACC">
        <w:rPr>
          <w:rFonts w:ascii="Times New Roman" w:eastAsia="Times New Roman" w:hAnsi="Times New Roman" w:cs="Times New Roman"/>
          <w:color w:val="000000"/>
          <w:sz w:val="24"/>
          <w:szCs w:val="24"/>
        </w:rPr>
        <w:t xml:space="preserve">current </w:t>
      </w:r>
      <w:r w:rsidRPr="002E4CA6">
        <w:rPr>
          <w:rFonts w:ascii="Times New Roman" w:eastAsia="Times New Roman" w:hAnsi="Times New Roman" w:cs="Times New Roman"/>
          <w:color w:val="000000"/>
          <w:sz w:val="24"/>
          <w:szCs w:val="24"/>
        </w:rPr>
        <w:t xml:space="preserve">survey was completed, however, it is important to note that there </w:t>
      </w:r>
      <w:r w:rsidR="0092575B">
        <w:rPr>
          <w:rFonts w:ascii="Times New Roman" w:eastAsia="Times New Roman" w:hAnsi="Times New Roman" w:cs="Times New Roman"/>
          <w:color w:val="000000"/>
          <w:sz w:val="24"/>
          <w:szCs w:val="24"/>
        </w:rPr>
        <w:t>is an increasing amount of media coverage focused on ASL interpreters.</w:t>
      </w:r>
      <w:r w:rsidRPr="002E4CA6">
        <w:rPr>
          <w:rFonts w:ascii="Times New Roman" w:eastAsia="Times New Roman" w:hAnsi="Times New Roman" w:cs="Times New Roman"/>
          <w:color w:val="000000"/>
          <w:sz w:val="24"/>
          <w:szCs w:val="24"/>
        </w:rPr>
        <w:t xml:space="preserve"> </w:t>
      </w:r>
    </w:p>
    <w:p w14:paraId="1EB6153A" w14:textId="402BDAC2" w:rsidR="002E4CA6" w:rsidRPr="002E4CA6" w:rsidRDefault="00514920" w:rsidP="0048212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Me</w:t>
      </w:r>
      <w:r w:rsidR="002E4CA6" w:rsidRPr="002E4CA6">
        <w:rPr>
          <w:rFonts w:ascii="Times New Roman" w:eastAsia="Times New Roman" w:hAnsi="Times New Roman" w:cs="Times New Roman"/>
          <w:b/>
          <w:bCs/>
          <w:color w:val="000000"/>
          <w:sz w:val="24"/>
          <w:szCs w:val="24"/>
        </w:rPr>
        <w:t>thodology</w:t>
      </w:r>
    </w:p>
    <w:p w14:paraId="4A591DE6" w14:textId="38EA2EF5" w:rsidR="002E4CA6" w:rsidRPr="002E4CA6" w:rsidRDefault="00C4097F" w:rsidP="00482124">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Similar to that of the</w:t>
      </w:r>
      <w:r w:rsidR="002E4CA6" w:rsidRPr="002E4CA6">
        <w:rPr>
          <w:rFonts w:ascii="Times New Roman" w:eastAsia="Times New Roman" w:hAnsi="Times New Roman" w:cs="Times New Roman"/>
          <w:color w:val="000000"/>
          <w:sz w:val="24"/>
          <w:szCs w:val="24"/>
        </w:rPr>
        <w:t xml:space="preserve"> original study, </w:t>
      </w:r>
      <w:r w:rsidR="001919C3">
        <w:rPr>
          <w:rFonts w:ascii="Times New Roman" w:eastAsia="Times New Roman" w:hAnsi="Times New Roman" w:cs="Times New Roman"/>
          <w:color w:val="000000"/>
          <w:sz w:val="24"/>
          <w:szCs w:val="24"/>
        </w:rPr>
        <w:t>the</w:t>
      </w:r>
      <w:r w:rsidR="002E4CA6" w:rsidRPr="002E4CA6">
        <w:rPr>
          <w:rFonts w:ascii="Times New Roman" w:eastAsia="Times New Roman" w:hAnsi="Times New Roman" w:cs="Times New Roman"/>
          <w:color w:val="000000"/>
          <w:sz w:val="24"/>
          <w:szCs w:val="24"/>
        </w:rPr>
        <w:t xml:space="preserve"> target audience was a random sample of the general English-speaking </w:t>
      </w:r>
      <w:r w:rsidR="001919C3">
        <w:rPr>
          <w:rFonts w:ascii="Times New Roman" w:eastAsia="Times New Roman" w:hAnsi="Times New Roman" w:cs="Times New Roman"/>
          <w:color w:val="000000"/>
          <w:sz w:val="24"/>
          <w:szCs w:val="24"/>
        </w:rPr>
        <w:t>population</w:t>
      </w:r>
      <w:r w:rsidR="00B55E34">
        <w:rPr>
          <w:rFonts w:ascii="Times New Roman" w:eastAsia="Times New Roman" w:hAnsi="Times New Roman" w:cs="Times New Roman"/>
          <w:color w:val="000000"/>
          <w:sz w:val="24"/>
          <w:szCs w:val="24"/>
        </w:rPr>
        <w:t>, mostly</w:t>
      </w:r>
      <w:r w:rsidR="001919C3">
        <w:rPr>
          <w:rFonts w:ascii="Times New Roman" w:eastAsia="Times New Roman" w:hAnsi="Times New Roman" w:cs="Times New Roman"/>
          <w:color w:val="000000"/>
          <w:sz w:val="24"/>
          <w:szCs w:val="24"/>
        </w:rPr>
        <w:t xml:space="preserve"> i</w:t>
      </w:r>
      <w:r w:rsidR="002E4CA6" w:rsidRPr="002E4CA6">
        <w:rPr>
          <w:rFonts w:ascii="Times New Roman" w:eastAsia="Times New Roman" w:hAnsi="Times New Roman" w:cs="Times New Roman"/>
          <w:color w:val="000000"/>
          <w:sz w:val="24"/>
          <w:szCs w:val="24"/>
        </w:rPr>
        <w:t>n</w:t>
      </w:r>
      <w:r w:rsidR="001919C3">
        <w:rPr>
          <w:rFonts w:ascii="Times New Roman" w:eastAsia="Times New Roman" w:hAnsi="Times New Roman" w:cs="Times New Roman"/>
          <w:color w:val="000000"/>
          <w:sz w:val="24"/>
          <w:szCs w:val="24"/>
        </w:rPr>
        <w:t xml:space="preserve"> the metropolitan Boston area</w:t>
      </w:r>
      <w:ins w:id="29" w:author="Darrell Penta" w:date="2015-08-12T11:06:00Z">
        <w:r w:rsidR="00417E52">
          <w:rPr>
            <w:rFonts w:ascii="Times New Roman" w:eastAsia="Times New Roman" w:hAnsi="Times New Roman" w:cs="Times New Roman"/>
            <w:color w:val="000000"/>
            <w:sz w:val="24"/>
            <w:szCs w:val="24"/>
          </w:rPr>
          <w:t>,</w:t>
        </w:r>
      </w:ins>
      <w:r w:rsidR="00B55E34">
        <w:rPr>
          <w:rFonts w:ascii="Times New Roman" w:eastAsia="Times New Roman" w:hAnsi="Times New Roman" w:cs="Times New Roman"/>
          <w:color w:val="000000"/>
          <w:sz w:val="24"/>
          <w:szCs w:val="24"/>
        </w:rPr>
        <w:t xml:space="preserve"> with a small percentage from bordering states</w:t>
      </w:r>
      <w:r w:rsidR="002E4CA6" w:rsidRPr="002E4CA6">
        <w:rPr>
          <w:rFonts w:ascii="Times New Roman" w:eastAsia="Times New Roman" w:hAnsi="Times New Roman" w:cs="Times New Roman"/>
          <w:color w:val="000000"/>
          <w:sz w:val="24"/>
          <w:szCs w:val="24"/>
        </w:rPr>
        <w:t>. The</w:t>
      </w:r>
      <w:commentRangeStart w:id="30"/>
      <w:r w:rsidR="002E4CA6" w:rsidRPr="002E4CA6">
        <w:rPr>
          <w:rFonts w:ascii="Times New Roman" w:eastAsia="Times New Roman" w:hAnsi="Times New Roman" w:cs="Times New Roman"/>
          <w:color w:val="000000"/>
          <w:sz w:val="24"/>
          <w:szCs w:val="24"/>
        </w:rPr>
        <w:t xml:space="preserve"> </w:t>
      </w:r>
      <w:proofErr w:type="gramStart"/>
      <w:r w:rsidR="002E4CA6" w:rsidRPr="002E4CA6">
        <w:rPr>
          <w:rFonts w:ascii="Times New Roman" w:eastAsia="Times New Roman" w:hAnsi="Times New Roman" w:cs="Times New Roman"/>
          <w:color w:val="000000"/>
          <w:sz w:val="24"/>
          <w:szCs w:val="24"/>
        </w:rPr>
        <w:t xml:space="preserve">requirements for participants to partake in the study </w:t>
      </w:r>
      <w:r w:rsidR="0036175E">
        <w:rPr>
          <w:rFonts w:ascii="Times New Roman" w:eastAsia="Times New Roman" w:hAnsi="Times New Roman" w:cs="Times New Roman"/>
          <w:color w:val="000000"/>
          <w:sz w:val="24"/>
          <w:szCs w:val="24"/>
        </w:rPr>
        <w:t>was</w:t>
      </w:r>
      <w:proofErr w:type="gramEnd"/>
      <w:r w:rsidR="002E4CA6" w:rsidRPr="002E4CA6">
        <w:rPr>
          <w:rFonts w:ascii="Times New Roman" w:eastAsia="Times New Roman" w:hAnsi="Times New Roman" w:cs="Times New Roman"/>
          <w:color w:val="000000"/>
          <w:sz w:val="24"/>
          <w:szCs w:val="24"/>
        </w:rPr>
        <w:t xml:space="preserve"> </w:t>
      </w:r>
      <w:commentRangeEnd w:id="30"/>
      <w:r w:rsidR="00417E52">
        <w:rPr>
          <w:rStyle w:val="CommentReference"/>
        </w:rPr>
        <w:commentReference w:id="30"/>
      </w:r>
      <w:r w:rsidR="002E4CA6" w:rsidRPr="002E4CA6">
        <w:rPr>
          <w:rFonts w:ascii="Times New Roman" w:eastAsia="Times New Roman" w:hAnsi="Times New Roman" w:cs="Times New Roman"/>
          <w:color w:val="000000"/>
          <w:sz w:val="24"/>
          <w:szCs w:val="24"/>
        </w:rPr>
        <w:t xml:space="preserve">that they </w:t>
      </w:r>
      <w:r w:rsidR="0036175E">
        <w:rPr>
          <w:rFonts w:ascii="Times New Roman" w:eastAsia="Times New Roman" w:hAnsi="Times New Roman" w:cs="Times New Roman"/>
          <w:color w:val="000000"/>
          <w:sz w:val="24"/>
          <w:szCs w:val="24"/>
        </w:rPr>
        <w:t>did</w:t>
      </w:r>
      <w:r w:rsidR="002E4CA6" w:rsidRPr="002E4CA6">
        <w:rPr>
          <w:rFonts w:ascii="Times New Roman" w:eastAsia="Times New Roman" w:hAnsi="Times New Roman" w:cs="Times New Roman"/>
          <w:color w:val="000000"/>
          <w:sz w:val="24"/>
          <w:szCs w:val="24"/>
        </w:rPr>
        <w:t xml:space="preserve"> not have previous knowledge of </w:t>
      </w:r>
      <w:r w:rsidR="00CA4852">
        <w:rPr>
          <w:rFonts w:ascii="Times New Roman" w:eastAsia="Times New Roman" w:hAnsi="Times New Roman" w:cs="Times New Roman"/>
          <w:color w:val="000000"/>
          <w:sz w:val="24"/>
          <w:szCs w:val="24"/>
        </w:rPr>
        <w:t>ASL</w:t>
      </w:r>
      <w:r w:rsidR="002E4CA6" w:rsidRPr="002E4CA6">
        <w:rPr>
          <w:rFonts w:ascii="Times New Roman" w:eastAsia="Times New Roman" w:hAnsi="Times New Roman" w:cs="Times New Roman"/>
          <w:color w:val="000000"/>
          <w:sz w:val="24"/>
          <w:szCs w:val="24"/>
        </w:rPr>
        <w:t xml:space="preserve"> or the Deaf Community. As a result, we </w:t>
      </w:r>
      <w:r w:rsidR="002E4CA6" w:rsidRPr="002E4CA6">
        <w:rPr>
          <w:rFonts w:ascii="Times New Roman" w:eastAsia="Times New Roman" w:hAnsi="Times New Roman" w:cs="Times New Roman"/>
          <w:color w:val="000000"/>
          <w:sz w:val="24"/>
          <w:szCs w:val="24"/>
        </w:rPr>
        <w:lastRenderedPageBreak/>
        <w:t>avoided interviewing students and faculty of Northeastern University</w:t>
      </w:r>
      <w:commentRangeStart w:id="31"/>
      <w:r w:rsidR="005C3038">
        <w:rPr>
          <w:rFonts w:ascii="Times New Roman" w:eastAsia="Times New Roman" w:hAnsi="Times New Roman" w:cs="Times New Roman"/>
          <w:color w:val="000000"/>
          <w:sz w:val="24"/>
          <w:szCs w:val="24"/>
        </w:rPr>
        <w:t xml:space="preserve"> </w:t>
      </w:r>
      <w:commentRangeEnd w:id="31"/>
      <w:r w:rsidR="00F04A82">
        <w:rPr>
          <w:rStyle w:val="CommentReference"/>
        </w:rPr>
        <w:commentReference w:id="31"/>
      </w:r>
      <w:r w:rsidR="005C3038">
        <w:rPr>
          <w:rFonts w:ascii="Times New Roman" w:eastAsia="Times New Roman" w:hAnsi="Times New Roman" w:cs="Times New Roman"/>
          <w:color w:val="000000"/>
          <w:sz w:val="24"/>
          <w:szCs w:val="24"/>
        </w:rPr>
        <w:t>who may know more than the general public</w:t>
      </w:r>
      <w:r w:rsidR="002E4CA6" w:rsidRPr="002E4CA6">
        <w:rPr>
          <w:rFonts w:ascii="Times New Roman" w:eastAsia="Times New Roman" w:hAnsi="Times New Roman" w:cs="Times New Roman"/>
          <w:color w:val="000000"/>
          <w:sz w:val="24"/>
          <w:szCs w:val="24"/>
        </w:rPr>
        <w:t xml:space="preserve"> and </w:t>
      </w:r>
      <w:r w:rsidR="0036175E">
        <w:rPr>
          <w:rFonts w:ascii="Times New Roman" w:eastAsia="Times New Roman" w:hAnsi="Times New Roman" w:cs="Times New Roman"/>
          <w:color w:val="000000"/>
          <w:sz w:val="24"/>
          <w:szCs w:val="24"/>
        </w:rPr>
        <w:t xml:space="preserve">we avoided </w:t>
      </w:r>
      <w:r w:rsidR="002E4CA6" w:rsidRPr="002E4CA6">
        <w:rPr>
          <w:rFonts w:ascii="Times New Roman" w:eastAsia="Times New Roman" w:hAnsi="Times New Roman" w:cs="Times New Roman"/>
          <w:color w:val="000000"/>
          <w:sz w:val="24"/>
          <w:szCs w:val="24"/>
        </w:rPr>
        <w:t>any other settings where there might be a heightened level of awareness of the Deaf Community. A majority of the interviews were conducted at the West Suburban</w:t>
      </w:r>
      <w:r w:rsidR="002F3C8F">
        <w:rPr>
          <w:rFonts w:ascii="Times New Roman" w:eastAsia="Times New Roman" w:hAnsi="Times New Roman" w:cs="Times New Roman"/>
          <w:color w:val="000000"/>
          <w:sz w:val="24"/>
          <w:szCs w:val="24"/>
        </w:rPr>
        <w:t xml:space="preserve"> YMCA in Newton, Massachusetts, where participants consisted mainly of middle to upper class white parents between the ages of 30 and 50.</w:t>
      </w:r>
    </w:p>
    <w:p w14:paraId="4DAAB243" w14:textId="03E68530" w:rsidR="002E4CA6" w:rsidRPr="002E4CA6" w:rsidRDefault="002E4CA6" w:rsidP="00482124">
      <w:pPr>
        <w:spacing w:after="0" w:line="480" w:lineRule="auto"/>
        <w:ind w:firstLine="720"/>
        <w:jc w:val="both"/>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 xml:space="preserve">Before beginning the survey, </w:t>
      </w:r>
      <w:r w:rsidR="00D411C0">
        <w:rPr>
          <w:rFonts w:ascii="Times New Roman" w:eastAsia="Times New Roman" w:hAnsi="Times New Roman" w:cs="Times New Roman"/>
          <w:color w:val="000000"/>
          <w:sz w:val="24"/>
          <w:szCs w:val="24"/>
        </w:rPr>
        <w:t>participants</w:t>
      </w:r>
      <w:r w:rsidRPr="002E4CA6">
        <w:rPr>
          <w:rFonts w:ascii="Times New Roman" w:eastAsia="Times New Roman" w:hAnsi="Times New Roman" w:cs="Times New Roman"/>
          <w:color w:val="000000"/>
          <w:sz w:val="24"/>
          <w:szCs w:val="24"/>
        </w:rPr>
        <w:t xml:space="preserve"> were asked if they were willing to participate and were read a consent form. Each participant had the option of declining or stopping at any time. Once agreeing to participate, </w:t>
      </w:r>
      <w:r w:rsidR="00D411C0">
        <w:rPr>
          <w:rFonts w:ascii="Times New Roman" w:eastAsia="Times New Roman" w:hAnsi="Times New Roman" w:cs="Times New Roman"/>
          <w:color w:val="000000"/>
          <w:sz w:val="24"/>
          <w:szCs w:val="24"/>
        </w:rPr>
        <w:t>participants</w:t>
      </w:r>
      <w:r w:rsidRPr="002E4CA6">
        <w:rPr>
          <w:rFonts w:ascii="Times New Roman" w:eastAsia="Times New Roman" w:hAnsi="Times New Roman" w:cs="Times New Roman"/>
          <w:color w:val="000000"/>
          <w:sz w:val="24"/>
          <w:szCs w:val="24"/>
        </w:rPr>
        <w:t xml:space="preserve"> were read instructions and were handed a survey. Due to the large </w:t>
      </w:r>
      <w:r w:rsidR="0036175E">
        <w:rPr>
          <w:rFonts w:ascii="Times New Roman" w:eastAsia="Times New Roman" w:hAnsi="Times New Roman" w:cs="Times New Roman"/>
          <w:color w:val="000000"/>
          <w:sz w:val="24"/>
          <w:szCs w:val="24"/>
        </w:rPr>
        <w:t>number</w:t>
      </w:r>
      <w:r w:rsidRPr="002E4CA6">
        <w:rPr>
          <w:rFonts w:ascii="Times New Roman" w:eastAsia="Times New Roman" w:hAnsi="Times New Roman" w:cs="Times New Roman"/>
          <w:color w:val="000000"/>
          <w:sz w:val="24"/>
          <w:szCs w:val="24"/>
        </w:rPr>
        <w:t xml:space="preserve"> of participants </w:t>
      </w:r>
      <w:r w:rsidR="0036175E">
        <w:rPr>
          <w:rFonts w:ascii="Times New Roman" w:eastAsia="Times New Roman" w:hAnsi="Times New Roman" w:cs="Times New Roman"/>
          <w:color w:val="000000"/>
          <w:sz w:val="24"/>
          <w:szCs w:val="24"/>
        </w:rPr>
        <w:t xml:space="preserve">being surveyed </w:t>
      </w:r>
      <w:r w:rsidRPr="002E4CA6">
        <w:rPr>
          <w:rFonts w:ascii="Times New Roman" w:eastAsia="Times New Roman" w:hAnsi="Times New Roman" w:cs="Times New Roman"/>
          <w:color w:val="000000"/>
          <w:sz w:val="24"/>
          <w:szCs w:val="24"/>
        </w:rPr>
        <w:t xml:space="preserve">at one time, the decision </w:t>
      </w:r>
      <w:r w:rsidR="0036175E">
        <w:rPr>
          <w:rFonts w:ascii="Times New Roman" w:eastAsia="Times New Roman" w:hAnsi="Times New Roman" w:cs="Times New Roman"/>
          <w:color w:val="000000"/>
          <w:sz w:val="24"/>
          <w:szCs w:val="24"/>
        </w:rPr>
        <w:t xml:space="preserve">was made </w:t>
      </w:r>
      <w:r w:rsidRPr="002E4CA6">
        <w:rPr>
          <w:rFonts w:ascii="Times New Roman" w:eastAsia="Times New Roman" w:hAnsi="Times New Roman" w:cs="Times New Roman"/>
          <w:color w:val="000000"/>
          <w:sz w:val="24"/>
          <w:szCs w:val="24"/>
        </w:rPr>
        <w:t xml:space="preserve">to administer the surveys </w:t>
      </w:r>
      <w:r w:rsidR="0036175E">
        <w:rPr>
          <w:rFonts w:ascii="Times New Roman" w:eastAsia="Times New Roman" w:hAnsi="Times New Roman" w:cs="Times New Roman"/>
          <w:color w:val="000000"/>
          <w:sz w:val="24"/>
          <w:szCs w:val="24"/>
        </w:rPr>
        <w:t xml:space="preserve">in paper form </w:t>
      </w:r>
      <w:r w:rsidRPr="002E4CA6">
        <w:rPr>
          <w:rFonts w:ascii="Times New Roman" w:eastAsia="Times New Roman" w:hAnsi="Times New Roman" w:cs="Times New Roman"/>
          <w:color w:val="000000"/>
          <w:sz w:val="24"/>
          <w:szCs w:val="24"/>
        </w:rPr>
        <w:t xml:space="preserve">and have the participants fill them out, rather than conducting individual interviews. The participants at the YMCA were closely monitored while taking the survey, making sure </w:t>
      </w:r>
      <w:r w:rsidR="0036175E">
        <w:rPr>
          <w:rFonts w:ascii="Times New Roman" w:eastAsia="Times New Roman" w:hAnsi="Times New Roman" w:cs="Times New Roman"/>
          <w:color w:val="000000"/>
          <w:sz w:val="24"/>
          <w:szCs w:val="24"/>
        </w:rPr>
        <w:t xml:space="preserve">they did </w:t>
      </w:r>
      <w:r w:rsidRPr="002E4CA6">
        <w:rPr>
          <w:rFonts w:ascii="Times New Roman" w:eastAsia="Times New Roman" w:hAnsi="Times New Roman" w:cs="Times New Roman"/>
          <w:color w:val="000000"/>
          <w:sz w:val="24"/>
          <w:szCs w:val="24"/>
        </w:rPr>
        <w:t>not use any resources (i.e</w:t>
      </w:r>
      <w:r w:rsidR="008F0211">
        <w:rPr>
          <w:rFonts w:ascii="Times New Roman" w:eastAsia="Times New Roman" w:hAnsi="Times New Roman" w:cs="Times New Roman"/>
          <w:color w:val="000000"/>
          <w:sz w:val="24"/>
          <w:szCs w:val="24"/>
        </w:rPr>
        <w:t xml:space="preserve">., smart phones, laptops, etc.). </w:t>
      </w:r>
      <w:r w:rsidRPr="002E4CA6">
        <w:rPr>
          <w:rFonts w:ascii="Times New Roman" w:eastAsia="Times New Roman" w:hAnsi="Times New Roman" w:cs="Times New Roman"/>
          <w:color w:val="000000"/>
          <w:sz w:val="24"/>
          <w:szCs w:val="24"/>
        </w:rPr>
        <w:t>The remainder of the surveys</w:t>
      </w:r>
      <w:r w:rsidR="00094E71">
        <w:rPr>
          <w:rFonts w:ascii="Times New Roman" w:eastAsia="Times New Roman" w:hAnsi="Times New Roman" w:cs="Times New Roman"/>
          <w:color w:val="000000"/>
          <w:sz w:val="24"/>
          <w:szCs w:val="24"/>
        </w:rPr>
        <w:t xml:space="preserve"> were taken by participants on </w:t>
      </w:r>
      <w:r w:rsidR="008F0211">
        <w:rPr>
          <w:rFonts w:ascii="Times New Roman" w:eastAsia="Times New Roman" w:hAnsi="Times New Roman" w:cs="Times New Roman"/>
          <w:color w:val="000000"/>
          <w:sz w:val="24"/>
          <w:szCs w:val="24"/>
        </w:rPr>
        <w:t xml:space="preserve">Facebook. </w:t>
      </w:r>
      <w:r w:rsidR="00160C49">
        <w:rPr>
          <w:rFonts w:ascii="Times New Roman" w:eastAsia="Times New Roman" w:hAnsi="Times New Roman" w:cs="Times New Roman"/>
          <w:color w:val="000000"/>
          <w:sz w:val="24"/>
          <w:szCs w:val="24"/>
        </w:rPr>
        <w:t>P</w:t>
      </w:r>
      <w:r w:rsidRPr="002E4CA6">
        <w:rPr>
          <w:rFonts w:ascii="Times New Roman" w:eastAsia="Times New Roman" w:hAnsi="Times New Roman" w:cs="Times New Roman"/>
          <w:color w:val="000000"/>
          <w:sz w:val="24"/>
          <w:szCs w:val="24"/>
        </w:rPr>
        <w:t xml:space="preserve">articipants </w:t>
      </w:r>
      <w:del w:id="32" w:author="Darrell Penta" w:date="2015-08-12T11:13:00Z">
        <w:r w:rsidRPr="002E4CA6" w:rsidDel="000D00DC">
          <w:rPr>
            <w:rFonts w:ascii="Times New Roman" w:eastAsia="Times New Roman" w:hAnsi="Times New Roman" w:cs="Times New Roman"/>
            <w:color w:val="000000"/>
            <w:sz w:val="24"/>
            <w:szCs w:val="24"/>
          </w:rPr>
          <w:delText xml:space="preserve">ranged </w:delText>
        </w:r>
      </w:del>
      <w:r w:rsidRPr="002E4CA6">
        <w:rPr>
          <w:rFonts w:ascii="Times New Roman" w:eastAsia="Times New Roman" w:hAnsi="Times New Roman" w:cs="Times New Roman"/>
          <w:color w:val="000000"/>
          <w:sz w:val="24"/>
          <w:szCs w:val="24"/>
        </w:rPr>
        <w:t>from Massachusetts, New York, Pennsylvania, Delaware, Rhode Island, and Tennessee</w:t>
      </w:r>
      <w:ins w:id="33" w:author="Darrell Penta" w:date="2015-08-12T11:13:00Z">
        <w:r w:rsidR="000D00DC">
          <w:rPr>
            <w:rFonts w:ascii="Times New Roman" w:eastAsia="Times New Roman" w:hAnsi="Times New Roman" w:cs="Times New Roman"/>
            <w:color w:val="000000"/>
            <w:sz w:val="24"/>
            <w:szCs w:val="24"/>
          </w:rPr>
          <w:t xml:space="preserve"> contributed responses</w:t>
        </w:r>
      </w:ins>
      <w:r w:rsidR="008F0211">
        <w:rPr>
          <w:rFonts w:ascii="Times New Roman" w:eastAsia="Times New Roman" w:hAnsi="Times New Roman" w:cs="Times New Roman"/>
          <w:color w:val="000000"/>
          <w:sz w:val="24"/>
          <w:szCs w:val="24"/>
        </w:rPr>
        <w:t>.</w:t>
      </w:r>
    </w:p>
    <w:p w14:paraId="2885893C" w14:textId="6965FB34" w:rsidR="002E4CA6" w:rsidRPr="002E4CA6" w:rsidRDefault="002E4CA6" w:rsidP="00482124">
      <w:pPr>
        <w:spacing w:after="0" w:line="480" w:lineRule="auto"/>
        <w:ind w:firstLine="720"/>
        <w:jc w:val="both"/>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 xml:space="preserve">The total number of responses that were analyzed </w:t>
      </w:r>
      <w:r w:rsidR="00F74844">
        <w:rPr>
          <w:rFonts w:ascii="Times New Roman" w:eastAsia="Times New Roman" w:hAnsi="Times New Roman" w:cs="Times New Roman"/>
          <w:color w:val="000000"/>
          <w:sz w:val="24"/>
          <w:szCs w:val="24"/>
        </w:rPr>
        <w:t>in</w:t>
      </w:r>
      <w:r w:rsidRPr="002E4CA6">
        <w:rPr>
          <w:rFonts w:ascii="Times New Roman" w:eastAsia="Times New Roman" w:hAnsi="Times New Roman" w:cs="Times New Roman"/>
          <w:color w:val="000000"/>
          <w:sz w:val="24"/>
          <w:szCs w:val="24"/>
        </w:rPr>
        <w:t xml:space="preserve"> the original study </w:t>
      </w:r>
      <w:r w:rsidR="00160C49">
        <w:rPr>
          <w:rFonts w:ascii="Times New Roman" w:eastAsia="Times New Roman" w:hAnsi="Times New Roman" w:cs="Times New Roman"/>
          <w:color w:val="000000"/>
          <w:sz w:val="24"/>
          <w:szCs w:val="24"/>
        </w:rPr>
        <w:t>was</w:t>
      </w:r>
      <w:r w:rsidRPr="002E4CA6">
        <w:rPr>
          <w:rFonts w:ascii="Times New Roman" w:eastAsia="Times New Roman" w:hAnsi="Times New Roman" w:cs="Times New Roman"/>
          <w:color w:val="000000"/>
          <w:sz w:val="24"/>
          <w:szCs w:val="24"/>
        </w:rPr>
        <w:t xml:space="preserve"> 190. The replicated study yielded a smaller number (n=48) due to constraints on time and</w:t>
      </w:r>
      <w:r w:rsidR="00F74844">
        <w:rPr>
          <w:rFonts w:ascii="Times New Roman" w:eastAsia="Times New Roman" w:hAnsi="Times New Roman" w:cs="Times New Roman"/>
          <w:color w:val="000000"/>
          <w:sz w:val="24"/>
          <w:szCs w:val="24"/>
        </w:rPr>
        <w:t xml:space="preserve"> the small number of people conducting and administering the survey.</w:t>
      </w:r>
      <w:r w:rsidRPr="002E4CA6">
        <w:rPr>
          <w:rFonts w:ascii="Times New Roman" w:eastAsia="Times New Roman" w:hAnsi="Times New Roman" w:cs="Times New Roman"/>
          <w:color w:val="000000"/>
          <w:sz w:val="24"/>
          <w:szCs w:val="24"/>
        </w:rPr>
        <w:t xml:space="preserve"> </w:t>
      </w:r>
      <w:r w:rsidR="004B71F7">
        <w:rPr>
          <w:rFonts w:ascii="Times New Roman" w:eastAsia="Times New Roman" w:hAnsi="Times New Roman" w:cs="Times New Roman"/>
          <w:color w:val="000000"/>
          <w:sz w:val="24"/>
          <w:szCs w:val="24"/>
        </w:rPr>
        <w:t xml:space="preserve">The sample size of the current study, however, was enough to </w:t>
      </w:r>
      <w:commentRangeStart w:id="34"/>
      <w:r w:rsidR="004B71F7">
        <w:rPr>
          <w:rFonts w:ascii="Times New Roman" w:eastAsia="Times New Roman" w:hAnsi="Times New Roman" w:cs="Times New Roman"/>
          <w:color w:val="000000"/>
          <w:sz w:val="24"/>
          <w:szCs w:val="24"/>
        </w:rPr>
        <w:t xml:space="preserve">get </w:t>
      </w:r>
      <w:commentRangeEnd w:id="34"/>
      <w:r w:rsidR="000D00DC">
        <w:rPr>
          <w:rStyle w:val="CommentReference"/>
        </w:rPr>
        <w:commentReference w:id="34"/>
      </w:r>
      <w:r w:rsidR="004B71F7">
        <w:rPr>
          <w:rFonts w:ascii="Times New Roman" w:eastAsia="Times New Roman" w:hAnsi="Times New Roman" w:cs="Times New Roman"/>
          <w:color w:val="000000"/>
          <w:sz w:val="24"/>
          <w:szCs w:val="24"/>
        </w:rPr>
        <w:t xml:space="preserve">a sense of how people’s awareness of culturally rich realities has changed or remained the same in the past thirteen years. </w:t>
      </w:r>
    </w:p>
    <w:p w14:paraId="25EE94EC" w14:textId="77777777" w:rsidR="002E4CA6" w:rsidRPr="002E4CA6" w:rsidRDefault="002E4CA6" w:rsidP="00482124">
      <w:pPr>
        <w:spacing w:after="0" w:line="480" w:lineRule="auto"/>
        <w:rPr>
          <w:rFonts w:ascii="Times New Roman" w:eastAsia="Times New Roman" w:hAnsi="Times New Roman" w:cs="Times New Roman"/>
          <w:sz w:val="24"/>
          <w:szCs w:val="24"/>
        </w:rPr>
      </w:pPr>
      <w:r w:rsidRPr="002E4CA6">
        <w:rPr>
          <w:rFonts w:ascii="Times New Roman" w:eastAsia="Times New Roman" w:hAnsi="Times New Roman" w:cs="Times New Roman"/>
          <w:b/>
          <w:bCs/>
          <w:color w:val="000000"/>
          <w:sz w:val="24"/>
          <w:szCs w:val="24"/>
        </w:rPr>
        <w:t>The Data</w:t>
      </w:r>
    </w:p>
    <w:p w14:paraId="035A13A4" w14:textId="0018DC77" w:rsidR="00260668" w:rsidRDefault="002E4CA6" w:rsidP="00482124">
      <w:pPr>
        <w:spacing w:after="0" w:line="480" w:lineRule="auto"/>
        <w:rPr>
          <w:rFonts w:ascii="Times New Roman" w:eastAsia="Times New Roman" w:hAnsi="Times New Roman" w:cs="Times New Roman"/>
          <w:color w:val="000000"/>
          <w:sz w:val="24"/>
          <w:szCs w:val="24"/>
        </w:rPr>
      </w:pPr>
      <w:r w:rsidRPr="002E4CA6">
        <w:rPr>
          <w:rFonts w:ascii="Times New Roman" w:eastAsia="Times New Roman" w:hAnsi="Times New Roman" w:cs="Times New Roman"/>
          <w:color w:val="000000"/>
          <w:sz w:val="24"/>
          <w:szCs w:val="24"/>
        </w:rPr>
        <w:lastRenderedPageBreak/>
        <w:t>   </w:t>
      </w:r>
      <w:r w:rsidR="00372250">
        <w:rPr>
          <w:rFonts w:ascii="Times New Roman" w:eastAsia="Times New Roman" w:hAnsi="Times New Roman" w:cs="Times New Roman"/>
          <w:color w:val="000000"/>
          <w:sz w:val="24"/>
          <w:szCs w:val="24"/>
        </w:rPr>
        <w:tab/>
      </w:r>
      <w:r w:rsidRPr="002D0151">
        <w:rPr>
          <w:rFonts w:ascii="Times New Roman" w:eastAsia="Times New Roman" w:hAnsi="Times New Roman" w:cs="Times New Roman"/>
          <w:color w:val="000000"/>
          <w:sz w:val="24"/>
          <w:szCs w:val="24"/>
        </w:rPr>
        <w:t xml:space="preserve">The data presented </w:t>
      </w:r>
      <w:r w:rsidR="004B71F7" w:rsidRPr="002D0151">
        <w:rPr>
          <w:rFonts w:ascii="Times New Roman" w:eastAsia="Times New Roman" w:hAnsi="Times New Roman" w:cs="Times New Roman"/>
          <w:color w:val="000000"/>
          <w:sz w:val="24"/>
          <w:szCs w:val="24"/>
        </w:rPr>
        <w:t>below show</w:t>
      </w:r>
      <w:del w:id="35" w:author="Darrell Penta" w:date="2015-08-12T11:15:00Z">
        <w:r w:rsidR="004B71F7" w:rsidRPr="002D0151" w:rsidDel="000D00DC">
          <w:rPr>
            <w:rFonts w:ascii="Times New Roman" w:eastAsia="Times New Roman" w:hAnsi="Times New Roman" w:cs="Times New Roman"/>
            <w:color w:val="000000"/>
            <w:sz w:val="24"/>
            <w:szCs w:val="24"/>
          </w:rPr>
          <w:delText>s</w:delText>
        </w:r>
      </w:del>
      <w:r w:rsidR="004B71F7" w:rsidRPr="002D0151">
        <w:rPr>
          <w:rFonts w:ascii="Times New Roman" w:eastAsia="Times New Roman" w:hAnsi="Times New Roman" w:cs="Times New Roman"/>
          <w:color w:val="000000"/>
          <w:sz w:val="24"/>
          <w:szCs w:val="24"/>
        </w:rPr>
        <w:t xml:space="preserve"> the percentages of the replicated study alongside the percentages from the original study. The data </w:t>
      </w:r>
      <w:del w:id="36" w:author="Darrell Penta" w:date="2015-08-12T11:15:00Z">
        <w:r w:rsidR="004B71F7" w:rsidRPr="002D0151" w:rsidDel="000D00DC">
          <w:rPr>
            <w:rFonts w:ascii="Times New Roman" w:eastAsia="Times New Roman" w:hAnsi="Times New Roman" w:cs="Times New Roman"/>
            <w:color w:val="000000"/>
            <w:sz w:val="24"/>
            <w:szCs w:val="24"/>
          </w:rPr>
          <w:delText xml:space="preserve">is </w:delText>
        </w:r>
      </w:del>
      <w:ins w:id="37" w:author="Darrell Penta" w:date="2015-08-12T11:15:00Z">
        <w:r w:rsidR="000D00DC">
          <w:rPr>
            <w:rFonts w:ascii="Times New Roman" w:eastAsia="Times New Roman" w:hAnsi="Times New Roman" w:cs="Times New Roman"/>
            <w:color w:val="000000"/>
            <w:sz w:val="24"/>
            <w:szCs w:val="24"/>
          </w:rPr>
          <w:t>are</w:t>
        </w:r>
        <w:r w:rsidR="000D00DC" w:rsidRPr="002D0151">
          <w:rPr>
            <w:rFonts w:ascii="Times New Roman" w:eastAsia="Times New Roman" w:hAnsi="Times New Roman" w:cs="Times New Roman"/>
            <w:color w:val="000000"/>
            <w:sz w:val="24"/>
            <w:szCs w:val="24"/>
          </w:rPr>
          <w:t xml:space="preserve"> </w:t>
        </w:r>
      </w:ins>
      <w:r w:rsidR="004B71F7" w:rsidRPr="002D0151">
        <w:rPr>
          <w:rFonts w:ascii="Times New Roman" w:eastAsia="Times New Roman" w:hAnsi="Times New Roman" w:cs="Times New Roman"/>
          <w:color w:val="000000"/>
          <w:sz w:val="24"/>
          <w:szCs w:val="24"/>
        </w:rPr>
        <w:t xml:space="preserve">followed by a discussion of </w:t>
      </w:r>
      <w:r w:rsidR="0016348D" w:rsidRPr="002D0151">
        <w:rPr>
          <w:rFonts w:ascii="Times New Roman" w:eastAsia="Times New Roman" w:hAnsi="Times New Roman" w:cs="Times New Roman"/>
          <w:color w:val="000000"/>
          <w:sz w:val="24"/>
          <w:szCs w:val="24"/>
        </w:rPr>
        <w:t xml:space="preserve">how the results from the two studies compare and what influences </w:t>
      </w:r>
      <w:r w:rsidR="002D0151" w:rsidRPr="002D0151">
        <w:rPr>
          <w:rFonts w:ascii="Times New Roman" w:eastAsia="Times New Roman" w:hAnsi="Times New Roman" w:cs="Times New Roman"/>
          <w:color w:val="000000"/>
          <w:sz w:val="24"/>
          <w:szCs w:val="24"/>
        </w:rPr>
        <w:t xml:space="preserve">may account for the results. </w:t>
      </w:r>
      <w:r w:rsidR="00372250">
        <w:rPr>
          <w:rFonts w:ascii="Times New Roman" w:eastAsia="Times New Roman" w:hAnsi="Times New Roman" w:cs="Times New Roman"/>
          <w:color w:val="000000"/>
          <w:sz w:val="24"/>
          <w:szCs w:val="24"/>
        </w:rPr>
        <w:t xml:space="preserve"> </w:t>
      </w:r>
    </w:p>
    <w:p w14:paraId="4DC14DD2" w14:textId="77777777" w:rsidR="00260668" w:rsidRDefault="00260668" w:rsidP="00482124">
      <w:pPr>
        <w:spacing w:after="0" w:line="480" w:lineRule="auto"/>
        <w:rPr>
          <w:rFonts w:ascii="Times New Roman" w:eastAsia="Times New Roman" w:hAnsi="Times New Roman" w:cs="Times New Roman"/>
          <w:color w:val="000000"/>
          <w:sz w:val="24"/>
          <w:szCs w:val="24"/>
        </w:rPr>
      </w:pPr>
    </w:p>
    <w:p w14:paraId="761A451D" w14:textId="31B0267D" w:rsidR="002E4CA6" w:rsidRPr="002E4CA6" w:rsidRDefault="002E4CA6" w:rsidP="00482124">
      <w:pPr>
        <w:spacing w:after="0" w:line="48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 xml:space="preserve"> </w:t>
      </w:r>
    </w:p>
    <w:p w14:paraId="68DA5DE6" w14:textId="77777777" w:rsidR="002E4CA6" w:rsidRPr="002E4CA6" w:rsidRDefault="002E4CA6" w:rsidP="00482124">
      <w:pPr>
        <w:spacing w:after="0" w:line="480" w:lineRule="auto"/>
        <w:rPr>
          <w:rFonts w:ascii="Times New Roman" w:eastAsia="Times New Roman" w:hAnsi="Times New Roman" w:cs="Times New Roman"/>
          <w:sz w:val="24"/>
          <w:szCs w:val="24"/>
        </w:rPr>
      </w:pPr>
      <w:r w:rsidRPr="002E4CA6">
        <w:rPr>
          <w:rFonts w:ascii="Times New Roman" w:eastAsia="Times New Roman" w:hAnsi="Times New Roman" w:cs="Times New Roman"/>
          <w:b/>
          <w:bCs/>
          <w:color w:val="000000"/>
          <w:sz w:val="24"/>
          <w:szCs w:val="24"/>
        </w:rPr>
        <w:t>Item #1</w:t>
      </w:r>
      <w:commentRangeStart w:id="38"/>
      <w:r w:rsidRPr="002E4CA6">
        <w:rPr>
          <w:rFonts w:ascii="Times New Roman" w:eastAsia="Times New Roman" w:hAnsi="Times New Roman" w:cs="Times New Roman"/>
          <w:b/>
          <w:bCs/>
          <w:color w:val="000000"/>
          <w:sz w:val="24"/>
          <w:szCs w:val="24"/>
        </w:rPr>
        <w:t>: “mainstreaming”</w:t>
      </w:r>
      <w:commentRangeEnd w:id="38"/>
      <w:r w:rsidR="000D00DC">
        <w:rPr>
          <w:rStyle w:val="CommentReference"/>
        </w:rPr>
        <w:commentReference w:id="38"/>
      </w:r>
    </w:p>
    <w:p w14:paraId="1C511DD8" w14:textId="2566BF7D" w:rsidR="002E4CA6" w:rsidRPr="002E4CA6" w:rsidRDefault="00CB16E9" w:rsidP="004821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lexical item “mainstreaming”</w:t>
      </w:r>
      <w:r w:rsidR="002E4CA6" w:rsidRPr="002E4CA6">
        <w:rPr>
          <w:rFonts w:ascii="Times New Roman" w:eastAsia="Times New Roman" w:hAnsi="Times New Roman" w:cs="Times New Roman"/>
          <w:color w:val="000000"/>
          <w:sz w:val="24"/>
          <w:szCs w:val="24"/>
        </w:rPr>
        <w:t xml:space="preserve"> is </w:t>
      </w:r>
      <w:r w:rsidR="00AC5F42">
        <w:rPr>
          <w:rFonts w:ascii="Times New Roman" w:eastAsia="Times New Roman" w:hAnsi="Times New Roman" w:cs="Times New Roman"/>
          <w:color w:val="000000"/>
          <w:sz w:val="24"/>
          <w:szCs w:val="24"/>
        </w:rPr>
        <w:t>generally</w:t>
      </w:r>
      <w:r w:rsidR="002E4CA6" w:rsidRPr="002E4CA6">
        <w:rPr>
          <w:rFonts w:ascii="Times New Roman" w:eastAsia="Times New Roman" w:hAnsi="Times New Roman" w:cs="Times New Roman"/>
          <w:color w:val="000000"/>
          <w:sz w:val="24"/>
          <w:szCs w:val="24"/>
        </w:rPr>
        <w:t xml:space="preserve"> used to refer to being in an educational setting where one student is d/Deaf and the rest of his/her classmates and teachers are not. Interpreters routinely use this English lexical item in formulating their interpretations. Analyzing the responses collected in the survey gives an indication of what semantic senses are conveyed to </w:t>
      </w:r>
      <w:r w:rsidR="00372250">
        <w:rPr>
          <w:rFonts w:ascii="Times New Roman" w:eastAsia="Times New Roman" w:hAnsi="Times New Roman" w:cs="Times New Roman"/>
          <w:color w:val="000000"/>
          <w:sz w:val="24"/>
          <w:szCs w:val="24"/>
        </w:rPr>
        <w:t>the English-speaking community and</w:t>
      </w:r>
      <w:del w:id="39" w:author="Darrell Penta" w:date="2015-08-12T11:18:00Z">
        <w:r w:rsidR="00372250" w:rsidDel="00F1520D">
          <w:rPr>
            <w:rFonts w:ascii="Times New Roman" w:eastAsia="Times New Roman" w:hAnsi="Times New Roman" w:cs="Times New Roman"/>
            <w:color w:val="000000"/>
            <w:sz w:val="24"/>
            <w:szCs w:val="24"/>
          </w:rPr>
          <w:delText xml:space="preserve"> if</w:delText>
        </w:r>
      </w:del>
      <w:ins w:id="40" w:author="Darrell Penta" w:date="2015-08-12T11:18:00Z">
        <w:r w:rsidR="00F1520D">
          <w:rPr>
            <w:rFonts w:ascii="Times New Roman" w:eastAsia="Times New Roman" w:hAnsi="Times New Roman" w:cs="Times New Roman"/>
            <w:color w:val="000000"/>
            <w:sz w:val="24"/>
            <w:szCs w:val="24"/>
          </w:rPr>
          <w:t xml:space="preserve"> of whether</w:t>
        </w:r>
      </w:ins>
      <w:r w:rsidR="00372250">
        <w:rPr>
          <w:rFonts w:ascii="Times New Roman" w:eastAsia="Times New Roman" w:hAnsi="Times New Roman" w:cs="Times New Roman"/>
          <w:color w:val="000000"/>
          <w:sz w:val="24"/>
          <w:szCs w:val="24"/>
        </w:rPr>
        <w:t xml:space="preserve">, perhaps, interpretations should be changed. </w:t>
      </w:r>
    </w:p>
    <w:p w14:paraId="5DA826BE" w14:textId="723A38D7" w:rsidR="00BC4683" w:rsidRDefault="00AC5F42" w:rsidP="00482124">
      <w:pPr>
        <w:spacing w:after="0" w:line="480" w:lineRule="auto"/>
        <w:ind w:firstLine="720"/>
        <w:rPr>
          <w:rFonts w:ascii="Times New Roman" w:eastAsia="Times New Roman" w:hAnsi="Times New Roman" w:cs="Times New Roman"/>
          <w:noProof/>
          <w:sz w:val="24"/>
          <w:szCs w:val="24"/>
        </w:rPr>
      </w:pPr>
      <w:r>
        <w:rPr>
          <w:rFonts w:ascii="Times New Roman" w:eastAsia="Times New Roman" w:hAnsi="Times New Roman" w:cs="Times New Roman"/>
          <w:color w:val="000000"/>
          <w:sz w:val="24"/>
          <w:szCs w:val="24"/>
        </w:rPr>
        <w:t>Responses</w:t>
      </w:r>
      <w:r w:rsidR="002E4CA6" w:rsidRPr="002E4CA6">
        <w:rPr>
          <w:rFonts w:ascii="Times New Roman" w:eastAsia="Times New Roman" w:hAnsi="Times New Roman" w:cs="Times New Roman"/>
          <w:color w:val="000000"/>
          <w:sz w:val="24"/>
          <w:szCs w:val="24"/>
        </w:rPr>
        <w:t xml:space="preserve"> were divided into five categories</w:t>
      </w:r>
      <w:commentRangeStart w:id="41"/>
      <w:r w:rsidR="002E4CA6" w:rsidRPr="002E4CA6">
        <w:rPr>
          <w:rFonts w:ascii="Times New Roman" w:eastAsia="Times New Roman" w:hAnsi="Times New Roman" w:cs="Times New Roman"/>
          <w:color w:val="000000"/>
          <w:sz w:val="24"/>
          <w:szCs w:val="24"/>
        </w:rPr>
        <w:t>,</w:t>
      </w:r>
      <w:commentRangeEnd w:id="41"/>
      <w:r w:rsidR="00F1520D">
        <w:rPr>
          <w:rStyle w:val="CommentReference"/>
        </w:rPr>
        <w:commentReference w:id="41"/>
      </w:r>
      <w:r w:rsidR="002E4CA6" w:rsidRPr="002E4CA6">
        <w:rPr>
          <w:rFonts w:ascii="Times New Roman" w:eastAsia="Times New Roman" w:hAnsi="Times New Roman" w:cs="Times New Roman"/>
          <w:color w:val="000000"/>
          <w:sz w:val="24"/>
          <w:szCs w:val="24"/>
        </w:rPr>
        <w:t xml:space="preserve"> which differ slightly from the original study: those having to do with trends, those having to do with education, those specifically mentioning d/Deaf students, miscellaneous responses</w:t>
      </w:r>
      <w:commentRangeStart w:id="42"/>
      <w:r w:rsidR="002E4CA6" w:rsidRPr="002E4CA6">
        <w:rPr>
          <w:rFonts w:ascii="Times New Roman" w:eastAsia="Times New Roman" w:hAnsi="Times New Roman" w:cs="Times New Roman"/>
          <w:color w:val="000000"/>
          <w:sz w:val="24"/>
          <w:szCs w:val="24"/>
        </w:rPr>
        <w:t>,</w:t>
      </w:r>
      <w:commentRangeEnd w:id="42"/>
      <w:r w:rsidR="00783CC9">
        <w:rPr>
          <w:rStyle w:val="CommentReference"/>
        </w:rPr>
        <w:commentReference w:id="42"/>
      </w:r>
      <w:r w:rsidR="002E4CA6" w:rsidRPr="002E4CA6">
        <w:rPr>
          <w:rFonts w:ascii="Times New Roman" w:eastAsia="Times New Roman" w:hAnsi="Times New Roman" w:cs="Times New Roman"/>
          <w:color w:val="000000"/>
          <w:sz w:val="24"/>
          <w:szCs w:val="24"/>
        </w:rPr>
        <w:t xml:space="preserve"> and responses of the type “I don’t know”, etc. </w:t>
      </w:r>
      <w:r w:rsidR="00BC4683">
        <w:rPr>
          <w:rFonts w:ascii="Times New Roman" w:eastAsia="Times New Roman" w:hAnsi="Times New Roman" w:cs="Times New Roman"/>
          <w:color w:val="000000"/>
          <w:sz w:val="24"/>
          <w:szCs w:val="24"/>
        </w:rPr>
        <w:t xml:space="preserve">The </w:t>
      </w:r>
      <w:r w:rsidR="002E4CA6" w:rsidRPr="002E4CA6">
        <w:rPr>
          <w:rFonts w:ascii="Times New Roman" w:eastAsia="Times New Roman" w:hAnsi="Times New Roman" w:cs="Times New Roman"/>
          <w:color w:val="000000"/>
          <w:sz w:val="24"/>
          <w:szCs w:val="24"/>
        </w:rPr>
        <w:t>following graph illustrates the distribution of responses:</w:t>
      </w:r>
      <w:r w:rsidR="00BC4683" w:rsidRPr="00BC4683">
        <w:rPr>
          <w:rFonts w:ascii="Times New Roman" w:eastAsia="Times New Roman" w:hAnsi="Times New Roman" w:cs="Times New Roman"/>
          <w:noProof/>
          <w:sz w:val="24"/>
          <w:szCs w:val="24"/>
        </w:rPr>
        <w:t xml:space="preserve"> </w:t>
      </w:r>
    </w:p>
    <w:p w14:paraId="6EF2A069" w14:textId="244DBD28" w:rsidR="002E4CA6" w:rsidRPr="00932B47" w:rsidRDefault="0076015D" w:rsidP="00482124">
      <w:pPr>
        <w:spacing w:after="0" w:line="480" w:lineRule="auto"/>
        <w:ind w:firstLine="720"/>
        <w:jc w:val="center"/>
        <w:rPr>
          <w:rFonts w:ascii="Times New Roman" w:eastAsia="Times New Roman" w:hAnsi="Times New Roman" w:cs="Times New Roman"/>
          <w:color w:val="000000"/>
          <w:sz w:val="24"/>
          <w:szCs w:val="24"/>
        </w:rPr>
      </w:pPr>
      <w:commentRangeStart w:id="43"/>
      <w:r w:rsidRPr="002E4CA6">
        <w:rPr>
          <w:rFonts w:ascii="Times New Roman" w:eastAsia="Times New Roman" w:hAnsi="Times New Roman" w:cs="Times New Roman"/>
          <w:noProof/>
          <w:sz w:val="24"/>
          <w:szCs w:val="24"/>
        </w:rPr>
        <w:lastRenderedPageBreak/>
        <w:drawing>
          <wp:inline distT="0" distB="0" distL="0" distR="0" wp14:anchorId="555E651F" wp14:editId="66B9ACB0">
            <wp:extent cx="5175848" cy="3200400"/>
            <wp:effectExtent l="0" t="0" r="6350" b="0"/>
            <wp:docPr id="7" name="Picture 7" descr="char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_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5848" cy="3200400"/>
                    </a:xfrm>
                    <a:prstGeom prst="rect">
                      <a:avLst/>
                    </a:prstGeom>
                    <a:noFill/>
                    <a:ln>
                      <a:noFill/>
                    </a:ln>
                  </pic:spPr>
                </pic:pic>
              </a:graphicData>
            </a:graphic>
          </wp:inline>
        </w:drawing>
      </w:r>
      <w:commentRangeEnd w:id="43"/>
      <w:r w:rsidR="00783CC9">
        <w:rPr>
          <w:rStyle w:val="CommentReference"/>
        </w:rPr>
        <w:commentReference w:id="43"/>
      </w:r>
    </w:p>
    <w:p w14:paraId="555710F9" w14:textId="1C17948D" w:rsidR="002E4CA6" w:rsidRDefault="002E4CA6" w:rsidP="00482124">
      <w:pPr>
        <w:spacing w:after="0" w:line="480" w:lineRule="auto"/>
        <w:ind w:firstLine="720"/>
        <w:rPr>
          <w:rFonts w:ascii="Times New Roman" w:eastAsia="Times New Roman" w:hAnsi="Times New Roman" w:cs="Times New Roman"/>
          <w:color w:val="000000"/>
          <w:sz w:val="24"/>
          <w:szCs w:val="24"/>
        </w:rPr>
      </w:pPr>
      <w:r w:rsidRPr="002E4CA6">
        <w:rPr>
          <w:rFonts w:ascii="Times New Roman" w:eastAsia="Times New Roman" w:hAnsi="Times New Roman" w:cs="Times New Roman"/>
          <w:color w:val="000000"/>
          <w:sz w:val="24"/>
          <w:szCs w:val="24"/>
        </w:rPr>
        <w:t xml:space="preserve">31.3% of those interviewed associate the English word ‘mainstreaming’ with education and Deaf students (arrived at by collapsing the </w:t>
      </w:r>
      <w:r w:rsidR="00C91B22">
        <w:rPr>
          <w:rFonts w:ascii="Times New Roman" w:eastAsia="Times New Roman" w:hAnsi="Times New Roman" w:cs="Times New Roman"/>
          <w:color w:val="000000"/>
          <w:sz w:val="24"/>
          <w:szCs w:val="24"/>
        </w:rPr>
        <w:t>first</w:t>
      </w:r>
      <w:r w:rsidRPr="002E4CA6">
        <w:rPr>
          <w:rFonts w:ascii="Times New Roman" w:eastAsia="Times New Roman" w:hAnsi="Times New Roman" w:cs="Times New Roman"/>
          <w:color w:val="000000"/>
          <w:sz w:val="24"/>
          <w:szCs w:val="24"/>
        </w:rPr>
        <w:t xml:space="preserve"> and </w:t>
      </w:r>
      <w:r w:rsidR="00C91B22">
        <w:rPr>
          <w:rFonts w:ascii="Times New Roman" w:eastAsia="Times New Roman" w:hAnsi="Times New Roman" w:cs="Times New Roman"/>
          <w:color w:val="000000"/>
          <w:sz w:val="24"/>
          <w:szCs w:val="24"/>
        </w:rPr>
        <w:t>fourth</w:t>
      </w:r>
      <w:r w:rsidRPr="002E4CA6">
        <w:rPr>
          <w:rFonts w:ascii="Times New Roman" w:eastAsia="Times New Roman" w:hAnsi="Times New Roman" w:cs="Times New Roman"/>
          <w:color w:val="000000"/>
          <w:sz w:val="24"/>
          <w:szCs w:val="24"/>
        </w:rPr>
        <w:t xml:space="preserve"> response categories). A large percentage of the responses referred to “following a trend”. Conversely, 50% of respondents either did not understand the term or did not associate the term with any semantic sense that bears a resemblance to what interpreters think they are communicating when they use the English word.</w:t>
      </w:r>
      <w:r w:rsidR="00DE04C1">
        <w:rPr>
          <w:rFonts w:ascii="Times New Roman" w:eastAsia="Times New Roman" w:hAnsi="Times New Roman" w:cs="Times New Roman"/>
          <w:color w:val="000000"/>
          <w:sz w:val="24"/>
          <w:szCs w:val="24"/>
        </w:rPr>
        <w:t xml:space="preserve"> </w:t>
      </w:r>
      <w:r w:rsidRPr="002E4CA6">
        <w:rPr>
          <w:rFonts w:ascii="Times New Roman" w:eastAsia="Times New Roman" w:hAnsi="Times New Roman" w:cs="Times New Roman"/>
          <w:color w:val="000000"/>
          <w:sz w:val="24"/>
          <w:szCs w:val="24"/>
        </w:rPr>
        <w:t>Perhaps most revealing is the following list of some of the miscellaneous responses:</w:t>
      </w:r>
    </w:p>
    <w:p w14:paraId="155BA95C" w14:textId="787CF587" w:rsidR="00C43B5D" w:rsidRPr="00C43B5D" w:rsidRDefault="00C43B5D" w:rsidP="00C43B5D">
      <w:pPr>
        <w:spacing w:after="0" w:line="240" w:lineRule="auto"/>
        <w:rPr>
          <w:rFonts w:ascii="Times New Roman" w:eastAsia="Times New Roman" w:hAnsi="Times New Roman" w:cs="Times New Roman"/>
          <w:i/>
          <w:color w:val="000000"/>
          <w:sz w:val="24"/>
          <w:szCs w:val="24"/>
        </w:rPr>
      </w:pPr>
      <w:commentRangeStart w:id="44"/>
      <w:r w:rsidRPr="00C43B5D">
        <w:rPr>
          <w:rFonts w:ascii="Times New Roman" w:eastAsia="Times New Roman" w:hAnsi="Times New Roman" w:cs="Times New Roman"/>
          <w:i/>
          <w:color w:val="000000"/>
          <w:sz w:val="24"/>
          <w:szCs w:val="24"/>
        </w:rPr>
        <w:t xml:space="preserve">Table </w:t>
      </w:r>
      <w:commentRangeEnd w:id="44"/>
      <w:r w:rsidR="004E08F7">
        <w:rPr>
          <w:rStyle w:val="CommentReference"/>
        </w:rPr>
        <w:commentReference w:id="44"/>
      </w:r>
      <w:r w:rsidRPr="00C43B5D">
        <w:rPr>
          <w:rFonts w:ascii="Times New Roman" w:eastAsia="Times New Roman" w:hAnsi="Times New Roman" w:cs="Times New Roman"/>
          <w:i/>
          <w:color w:val="000000"/>
          <w:sz w:val="24"/>
          <w:szCs w:val="24"/>
        </w:rPr>
        <w:t>1.</w:t>
      </w:r>
    </w:p>
    <w:tbl>
      <w:tblPr>
        <w:tblW w:w="9360" w:type="dxa"/>
        <w:jc w:val="center"/>
        <w:tblCellMar>
          <w:top w:w="15" w:type="dxa"/>
          <w:left w:w="15" w:type="dxa"/>
          <w:bottom w:w="15" w:type="dxa"/>
          <w:right w:w="15" w:type="dxa"/>
        </w:tblCellMar>
        <w:tblLook w:val="04A0" w:firstRow="1" w:lastRow="0" w:firstColumn="1" w:lastColumn="0" w:noHBand="0" w:noVBand="1"/>
      </w:tblPr>
      <w:tblGrid>
        <w:gridCol w:w="4178"/>
        <w:gridCol w:w="5182"/>
      </w:tblGrid>
      <w:tr w:rsidR="002E4CA6" w:rsidRPr="002E4CA6" w14:paraId="35F98244" w14:textId="77777777" w:rsidTr="00A0691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31114" w14:textId="77777777" w:rsidR="002E4CA6" w:rsidRPr="002E4CA6" w:rsidRDefault="002E4CA6" w:rsidP="00C43B5D">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Technology</w:t>
            </w:r>
          </w:p>
          <w:p w14:paraId="2A22DFF8" w14:textId="77777777" w:rsidR="00FE65F2" w:rsidRPr="002E4CA6" w:rsidRDefault="002E4CA6" w:rsidP="00C43B5D">
            <w:pPr>
              <w:spacing w:after="0" w:line="240" w:lineRule="auto"/>
              <w:rPr>
                <w:rFonts w:ascii="Times New Roman" w:eastAsia="Times New Roman" w:hAnsi="Times New Roman" w:cs="Times New Roman"/>
                <w:color w:val="000000"/>
                <w:sz w:val="24"/>
                <w:szCs w:val="24"/>
              </w:rPr>
            </w:pPr>
            <w:r w:rsidRPr="002E4CA6">
              <w:rPr>
                <w:rFonts w:ascii="Times New Roman" w:eastAsia="Times New Roman" w:hAnsi="Times New Roman" w:cs="Times New Roman"/>
                <w:color w:val="000000"/>
                <w:sz w:val="24"/>
                <w:szCs w:val="24"/>
              </w:rPr>
              <w:t>Media</w:t>
            </w:r>
          </w:p>
          <w:p w14:paraId="16F6ED4F" w14:textId="77777777" w:rsidR="002E4CA6" w:rsidRPr="002E4CA6" w:rsidRDefault="002E4CA6" w:rsidP="00C43B5D">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Radio</w:t>
            </w:r>
          </w:p>
          <w:p w14:paraId="19FABCBA" w14:textId="77777777" w:rsidR="002E4CA6" w:rsidRPr="002E4CA6" w:rsidRDefault="002E4CA6" w:rsidP="00C43B5D">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Pop music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26FAEB" w14:textId="77777777" w:rsidR="002E4CA6" w:rsidRPr="002E4CA6" w:rsidRDefault="002E4CA6" w:rsidP="00C43B5D">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Drug use</w:t>
            </w:r>
          </w:p>
          <w:p w14:paraId="4974F0EC" w14:textId="77777777" w:rsidR="002E4CA6" w:rsidRPr="002E4CA6" w:rsidRDefault="002E4CA6" w:rsidP="00C43B5D">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Headliner</w:t>
            </w:r>
          </w:p>
          <w:p w14:paraId="264B68A0" w14:textId="77777777" w:rsidR="002E4CA6" w:rsidRPr="002E4CA6" w:rsidRDefault="002E4CA6" w:rsidP="00C43B5D">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Popular culture</w:t>
            </w:r>
          </w:p>
        </w:tc>
      </w:tr>
    </w:tbl>
    <w:p w14:paraId="6EE67C4F" w14:textId="08A39DE5" w:rsidR="002E4CA6" w:rsidRPr="002E4CA6" w:rsidRDefault="002E4CA6" w:rsidP="00113B9C">
      <w:pPr>
        <w:spacing w:after="0" w:line="480" w:lineRule="auto"/>
        <w:rPr>
          <w:rFonts w:ascii="Times New Roman" w:eastAsia="Times New Roman" w:hAnsi="Times New Roman" w:cs="Times New Roman"/>
          <w:sz w:val="24"/>
          <w:szCs w:val="24"/>
        </w:rPr>
      </w:pPr>
    </w:p>
    <w:p w14:paraId="4BFA6190" w14:textId="18A382C8" w:rsidR="00113B9C" w:rsidRPr="00BE1815" w:rsidRDefault="00FE65F2" w:rsidP="0048212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w:t>
      </w:r>
      <w:r>
        <w:rPr>
          <w:rFonts w:ascii="Times New Roman" w:eastAsia="Times New Roman" w:hAnsi="Times New Roman" w:cs="Times New Roman"/>
          <w:b/>
          <w:bCs/>
          <w:color w:val="000000"/>
          <w:sz w:val="24"/>
          <w:szCs w:val="24"/>
        </w:rPr>
        <w:tab/>
      </w:r>
      <w:r w:rsidR="002E4CA6" w:rsidRPr="002E4CA6">
        <w:rPr>
          <w:rFonts w:ascii="Times New Roman" w:eastAsia="Times New Roman" w:hAnsi="Times New Roman" w:cs="Times New Roman"/>
          <w:color w:val="000000"/>
          <w:sz w:val="24"/>
          <w:szCs w:val="24"/>
        </w:rPr>
        <w:t xml:space="preserve">The </w:t>
      </w:r>
      <w:r w:rsidR="00113B9C">
        <w:rPr>
          <w:rFonts w:ascii="Times New Roman" w:eastAsia="Times New Roman" w:hAnsi="Times New Roman" w:cs="Times New Roman"/>
          <w:color w:val="000000"/>
          <w:sz w:val="24"/>
          <w:szCs w:val="24"/>
        </w:rPr>
        <w:t xml:space="preserve">higher </w:t>
      </w:r>
      <w:r w:rsidR="002E4CA6" w:rsidRPr="002E4CA6">
        <w:rPr>
          <w:rFonts w:ascii="Times New Roman" w:eastAsia="Times New Roman" w:hAnsi="Times New Roman" w:cs="Times New Roman"/>
          <w:color w:val="000000"/>
          <w:sz w:val="24"/>
          <w:szCs w:val="24"/>
        </w:rPr>
        <w:t xml:space="preserve">percentage of responses corresponding to education </w:t>
      </w:r>
      <w:r w:rsidR="00113B9C">
        <w:rPr>
          <w:rFonts w:ascii="Times New Roman" w:eastAsia="Times New Roman" w:hAnsi="Times New Roman" w:cs="Times New Roman"/>
          <w:color w:val="000000"/>
          <w:sz w:val="24"/>
          <w:szCs w:val="24"/>
        </w:rPr>
        <w:t>in the current study could b</w:t>
      </w:r>
      <w:r w:rsidR="002E4CA6" w:rsidRPr="002E4CA6">
        <w:rPr>
          <w:rFonts w:ascii="Times New Roman" w:eastAsia="Times New Roman" w:hAnsi="Times New Roman" w:cs="Times New Roman"/>
          <w:color w:val="000000"/>
          <w:sz w:val="24"/>
          <w:szCs w:val="24"/>
        </w:rPr>
        <w:t xml:space="preserve">e due to the </w:t>
      </w:r>
      <w:commentRangeStart w:id="45"/>
      <w:r w:rsidR="002E4CA6" w:rsidRPr="002E4CA6">
        <w:rPr>
          <w:rFonts w:ascii="Times New Roman" w:eastAsia="Times New Roman" w:hAnsi="Times New Roman" w:cs="Times New Roman"/>
          <w:i/>
          <w:iCs/>
          <w:color w:val="000000"/>
          <w:sz w:val="24"/>
          <w:szCs w:val="24"/>
        </w:rPr>
        <w:t xml:space="preserve">No Child Left Behind </w:t>
      </w:r>
      <w:r w:rsidR="002E4CA6" w:rsidRPr="00E73ED1">
        <w:rPr>
          <w:rFonts w:ascii="Times New Roman" w:eastAsia="Times New Roman" w:hAnsi="Times New Roman" w:cs="Times New Roman"/>
          <w:i/>
          <w:iCs/>
          <w:color w:val="000000"/>
          <w:sz w:val="24"/>
          <w:szCs w:val="24"/>
        </w:rPr>
        <w:t>Act</w:t>
      </w:r>
      <w:r w:rsidR="002D0151" w:rsidRPr="00E73ED1">
        <w:rPr>
          <w:rFonts w:ascii="Times New Roman" w:eastAsia="Times New Roman" w:hAnsi="Times New Roman" w:cs="Times New Roman"/>
          <w:color w:val="000000"/>
          <w:sz w:val="24"/>
          <w:szCs w:val="24"/>
        </w:rPr>
        <w:t xml:space="preserve"> (No Child Left Behind Act of 2001)</w:t>
      </w:r>
      <w:r w:rsidR="00113B9C" w:rsidRPr="00E73ED1">
        <w:rPr>
          <w:rFonts w:ascii="Times New Roman" w:eastAsia="Times New Roman" w:hAnsi="Times New Roman" w:cs="Times New Roman"/>
          <w:color w:val="000000"/>
          <w:sz w:val="24"/>
          <w:szCs w:val="24"/>
        </w:rPr>
        <w:t>,</w:t>
      </w:r>
      <w:r w:rsidR="00113B9C">
        <w:rPr>
          <w:rFonts w:ascii="Times New Roman" w:eastAsia="Times New Roman" w:hAnsi="Times New Roman" w:cs="Times New Roman"/>
          <w:color w:val="000000"/>
          <w:sz w:val="24"/>
          <w:szCs w:val="24"/>
        </w:rPr>
        <w:t xml:space="preserve"> </w:t>
      </w:r>
      <w:commentRangeEnd w:id="45"/>
      <w:r w:rsidR="0042139F">
        <w:rPr>
          <w:rStyle w:val="CommentReference"/>
        </w:rPr>
        <w:commentReference w:id="45"/>
      </w:r>
      <w:r w:rsidR="00113B9C">
        <w:rPr>
          <w:rFonts w:ascii="Times New Roman" w:eastAsia="Times New Roman" w:hAnsi="Times New Roman" w:cs="Times New Roman"/>
          <w:color w:val="000000"/>
          <w:sz w:val="24"/>
          <w:szCs w:val="24"/>
        </w:rPr>
        <w:t>which was</w:t>
      </w:r>
      <w:r w:rsidR="002E4CA6" w:rsidRPr="002E4CA6">
        <w:rPr>
          <w:rFonts w:ascii="Times New Roman" w:eastAsia="Times New Roman" w:hAnsi="Times New Roman" w:cs="Times New Roman"/>
          <w:color w:val="000000"/>
          <w:sz w:val="24"/>
          <w:szCs w:val="24"/>
        </w:rPr>
        <w:t xml:space="preserve"> instituted in 2001, two years after the first survey was completed. Since that time, common knowledge </w:t>
      </w:r>
      <w:r w:rsidR="002E4CA6" w:rsidRPr="002E4CA6">
        <w:rPr>
          <w:rFonts w:ascii="Times New Roman" w:eastAsia="Times New Roman" w:hAnsi="Times New Roman" w:cs="Times New Roman"/>
          <w:color w:val="000000"/>
          <w:sz w:val="24"/>
          <w:szCs w:val="24"/>
        </w:rPr>
        <w:lastRenderedPageBreak/>
        <w:t xml:space="preserve">about education has grown and people have become more aware of the term ‘mainstreaming’ in the educational setting. </w:t>
      </w:r>
    </w:p>
    <w:p w14:paraId="20B7E848" w14:textId="77777777" w:rsidR="002E4CA6" w:rsidRPr="002E4CA6" w:rsidRDefault="002E4CA6" w:rsidP="00482124">
      <w:pPr>
        <w:spacing w:after="0" w:line="480" w:lineRule="auto"/>
        <w:rPr>
          <w:rFonts w:ascii="Times New Roman" w:eastAsia="Times New Roman" w:hAnsi="Times New Roman" w:cs="Times New Roman"/>
          <w:sz w:val="24"/>
          <w:szCs w:val="24"/>
        </w:rPr>
      </w:pPr>
      <w:r w:rsidRPr="002E4CA6">
        <w:rPr>
          <w:rFonts w:ascii="Times New Roman" w:eastAsia="Times New Roman" w:hAnsi="Times New Roman" w:cs="Times New Roman"/>
          <w:b/>
          <w:bCs/>
          <w:color w:val="000000"/>
          <w:sz w:val="24"/>
          <w:szCs w:val="24"/>
        </w:rPr>
        <w:t>Item #2: “cochlear implant”</w:t>
      </w:r>
    </w:p>
    <w:p w14:paraId="44316FD8" w14:textId="77777777" w:rsidR="00FD6CC3" w:rsidRDefault="002E4CA6" w:rsidP="007E5F1F">
      <w:pPr>
        <w:spacing w:after="0" w:line="480" w:lineRule="auto"/>
        <w:ind w:firstLine="720"/>
        <w:rPr>
          <w:rFonts w:ascii="Times New Roman" w:eastAsia="Times New Roman" w:hAnsi="Times New Roman" w:cs="Times New Roman"/>
          <w:color w:val="000000"/>
          <w:sz w:val="24"/>
          <w:szCs w:val="24"/>
        </w:rPr>
      </w:pPr>
      <w:r w:rsidRPr="002E4CA6">
        <w:rPr>
          <w:rFonts w:ascii="Times New Roman" w:eastAsia="Times New Roman" w:hAnsi="Times New Roman" w:cs="Times New Roman"/>
          <w:color w:val="000000"/>
          <w:sz w:val="24"/>
          <w:szCs w:val="24"/>
        </w:rPr>
        <w:t xml:space="preserve">Besides simply meaning an implanted hearing device, the lexical item ‘cochlear implant’ often symbolizes “an oppressive effort to eradicate the cultures of Deaf people” or “the destruction of personal identity (particularly of d/Deaf children)” (Cokely, 2001). </w:t>
      </w:r>
      <w:r w:rsidR="007E5F1F">
        <w:rPr>
          <w:rFonts w:ascii="Times New Roman" w:eastAsia="Times New Roman" w:hAnsi="Times New Roman" w:cs="Times New Roman"/>
          <w:sz w:val="24"/>
          <w:szCs w:val="24"/>
        </w:rPr>
        <w:t xml:space="preserve"> </w:t>
      </w:r>
      <w:r w:rsidRPr="002E4CA6">
        <w:rPr>
          <w:rFonts w:ascii="Times New Roman" w:eastAsia="Times New Roman" w:hAnsi="Times New Roman" w:cs="Times New Roman"/>
          <w:color w:val="000000"/>
          <w:sz w:val="24"/>
          <w:szCs w:val="24"/>
        </w:rPr>
        <w:t xml:space="preserve">Analyzing the responses collected in the survey gives an indication of what semantic senses are conveyed to the English-speaking community. </w:t>
      </w:r>
    </w:p>
    <w:p w14:paraId="7FA63579" w14:textId="379C8204" w:rsidR="00FE65F2" w:rsidRPr="007E5F1F" w:rsidRDefault="002E4CA6" w:rsidP="007E5F1F">
      <w:pPr>
        <w:spacing w:after="0" w:line="480" w:lineRule="auto"/>
        <w:ind w:firstLine="720"/>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The collection of responses were divided into five categories: those having to with surgery, those having to do with acoustic awareness or an implantation of a device, those specifically mentioning d/Deaf people, miscellaneous responses, and responses of the type “I don’t know”, etc. The following graph</w:t>
      </w:r>
      <w:r w:rsidR="00FE65F2">
        <w:rPr>
          <w:rFonts w:ascii="Times New Roman" w:eastAsia="Times New Roman" w:hAnsi="Times New Roman" w:cs="Times New Roman"/>
          <w:color w:val="000000"/>
          <w:sz w:val="24"/>
          <w:szCs w:val="24"/>
        </w:rPr>
        <w:t xml:space="preserve"> </w:t>
      </w:r>
      <w:r w:rsidRPr="002E4CA6">
        <w:rPr>
          <w:rFonts w:ascii="Times New Roman" w:eastAsia="Times New Roman" w:hAnsi="Times New Roman" w:cs="Times New Roman"/>
          <w:color w:val="000000"/>
          <w:sz w:val="24"/>
          <w:szCs w:val="24"/>
        </w:rPr>
        <w:t>illustrates the distribution of responses:</w:t>
      </w:r>
    </w:p>
    <w:p w14:paraId="265E7020" w14:textId="44E60C4F" w:rsidR="002E4CA6" w:rsidRPr="002E4CA6" w:rsidRDefault="0076015D" w:rsidP="00482124">
      <w:pPr>
        <w:spacing w:after="0" w:line="480" w:lineRule="auto"/>
        <w:jc w:val="center"/>
        <w:rPr>
          <w:rFonts w:ascii="Times New Roman" w:eastAsia="Times New Roman" w:hAnsi="Times New Roman" w:cs="Times New Roman"/>
          <w:sz w:val="24"/>
          <w:szCs w:val="24"/>
        </w:rPr>
      </w:pPr>
      <w:commentRangeStart w:id="46"/>
      <w:r w:rsidRPr="002E4CA6">
        <w:rPr>
          <w:rFonts w:ascii="Times New Roman" w:eastAsia="Times New Roman" w:hAnsi="Times New Roman" w:cs="Times New Roman"/>
          <w:noProof/>
          <w:sz w:val="24"/>
          <w:szCs w:val="24"/>
        </w:rPr>
        <w:drawing>
          <wp:inline distT="0" distB="0" distL="0" distR="0" wp14:anchorId="6CCD153F" wp14:editId="014ABFD0">
            <wp:extent cx="5175848" cy="3200400"/>
            <wp:effectExtent l="0" t="0" r="6350" b="0"/>
            <wp:docPr id="5" name="Picture 5" descr="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5848" cy="3200400"/>
                    </a:xfrm>
                    <a:prstGeom prst="rect">
                      <a:avLst/>
                    </a:prstGeom>
                    <a:noFill/>
                    <a:ln>
                      <a:noFill/>
                    </a:ln>
                  </pic:spPr>
                </pic:pic>
              </a:graphicData>
            </a:graphic>
          </wp:inline>
        </w:drawing>
      </w:r>
      <w:commentRangeEnd w:id="46"/>
      <w:r w:rsidR="001C3E4A">
        <w:rPr>
          <w:rStyle w:val="CommentReference"/>
        </w:rPr>
        <w:commentReference w:id="46"/>
      </w:r>
    </w:p>
    <w:p w14:paraId="73523C26" w14:textId="5F1B289B" w:rsidR="002E4CA6" w:rsidRPr="002D0151" w:rsidRDefault="002E4CA6" w:rsidP="002D0151">
      <w:pPr>
        <w:spacing w:after="0" w:line="480" w:lineRule="auto"/>
        <w:ind w:firstLine="720"/>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 xml:space="preserve">Surprisingly, </w:t>
      </w:r>
      <w:r w:rsidR="002D0151">
        <w:rPr>
          <w:rFonts w:ascii="Times New Roman" w:eastAsia="Times New Roman" w:hAnsi="Times New Roman" w:cs="Times New Roman"/>
          <w:color w:val="000000"/>
          <w:sz w:val="24"/>
          <w:szCs w:val="24"/>
        </w:rPr>
        <w:t xml:space="preserve">only 27% of respondents did not know or did not associate the term “cochlear implant” with any semantic sense that interpreters believe they are communicating </w:t>
      </w:r>
      <w:r w:rsidR="002D0151">
        <w:rPr>
          <w:rFonts w:ascii="Times New Roman" w:eastAsia="Times New Roman" w:hAnsi="Times New Roman" w:cs="Times New Roman"/>
          <w:color w:val="000000"/>
          <w:sz w:val="24"/>
          <w:szCs w:val="24"/>
        </w:rPr>
        <w:lastRenderedPageBreak/>
        <w:t xml:space="preserve">when using this lexical item. </w:t>
      </w:r>
      <w:r w:rsidRPr="002E4CA6">
        <w:rPr>
          <w:rFonts w:ascii="Times New Roman" w:eastAsia="Times New Roman" w:hAnsi="Times New Roman" w:cs="Times New Roman"/>
          <w:color w:val="000000"/>
          <w:sz w:val="24"/>
          <w:szCs w:val="24"/>
        </w:rPr>
        <w:t xml:space="preserve"> </w:t>
      </w:r>
      <w:r w:rsidR="00A75DDB">
        <w:rPr>
          <w:rFonts w:ascii="Times New Roman" w:eastAsia="Times New Roman" w:hAnsi="Times New Roman" w:cs="Times New Roman"/>
          <w:color w:val="000000"/>
          <w:sz w:val="24"/>
          <w:szCs w:val="24"/>
        </w:rPr>
        <w:t xml:space="preserve">Below is a list </w:t>
      </w:r>
      <w:r w:rsidRPr="002E4CA6">
        <w:rPr>
          <w:rFonts w:ascii="Times New Roman" w:eastAsia="Times New Roman" w:hAnsi="Times New Roman" w:cs="Times New Roman"/>
          <w:color w:val="000000"/>
          <w:sz w:val="24"/>
          <w:szCs w:val="24"/>
        </w:rPr>
        <w:t>of the miscellaneous responses</w:t>
      </w:r>
      <w:r w:rsidR="00A75DDB">
        <w:rPr>
          <w:rFonts w:ascii="Times New Roman" w:eastAsia="Times New Roman" w:hAnsi="Times New Roman" w:cs="Times New Roman"/>
          <w:color w:val="000000"/>
          <w:sz w:val="24"/>
          <w:szCs w:val="24"/>
        </w:rPr>
        <w:t xml:space="preserve"> that </w:t>
      </w:r>
      <w:r w:rsidR="002D0151">
        <w:rPr>
          <w:rFonts w:ascii="Times New Roman" w:eastAsia="Times New Roman" w:hAnsi="Times New Roman" w:cs="Times New Roman"/>
          <w:color w:val="000000"/>
          <w:sz w:val="24"/>
          <w:szCs w:val="24"/>
        </w:rPr>
        <w:t>exhibit how people react to this word</w:t>
      </w:r>
      <w:r w:rsidRPr="002E4CA6">
        <w:rPr>
          <w:rFonts w:ascii="Times New Roman" w:eastAsia="Times New Roman" w:hAnsi="Times New Roman" w:cs="Times New Roman"/>
          <w:color w:val="000000"/>
          <w:sz w:val="24"/>
          <w:szCs w:val="24"/>
        </w:rPr>
        <w:t>:</w:t>
      </w:r>
    </w:p>
    <w:p w14:paraId="1620E251" w14:textId="0696F061" w:rsidR="00C43B5D" w:rsidRPr="00C43B5D" w:rsidRDefault="00C43B5D" w:rsidP="00C43B5D">
      <w:pPr>
        <w:spacing w:after="0" w:line="240" w:lineRule="auto"/>
        <w:rPr>
          <w:rFonts w:ascii="Times New Roman" w:eastAsia="Times New Roman" w:hAnsi="Times New Roman" w:cs="Times New Roman"/>
          <w:i/>
          <w:sz w:val="24"/>
          <w:szCs w:val="24"/>
        </w:rPr>
      </w:pPr>
      <w:r w:rsidRPr="00C43B5D">
        <w:rPr>
          <w:rFonts w:ascii="Times New Roman" w:eastAsia="Times New Roman" w:hAnsi="Times New Roman" w:cs="Times New Roman"/>
          <w:i/>
          <w:color w:val="000000"/>
          <w:sz w:val="24"/>
          <w:szCs w:val="24"/>
        </w:rPr>
        <w:t xml:space="preserve">Table 2. </w:t>
      </w:r>
    </w:p>
    <w:tbl>
      <w:tblPr>
        <w:tblW w:w="9344" w:type="dxa"/>
        <w:jc w:val="center"/>
        <w:tblCellMar>
          <w:top w:w="15" w:type="dxa"/>
          <w:left w:w="15" w:type="dxa"/>
          <w:bottom w:w="15" w:type="dxa"/>
          <w:right w:w="15" w:type="dxa"/>
        </w:tblCellMar>
        <w:tblLook w:val="04A0" w:firstRow="1" w:lastRow="0" w:firstColumn="1" w:lastColumn="0" w:noHBand="0" w:noVBand="1"/>
      </w:tblPr>
      <w:tblGrid>
        <w:gridCol w:w="4852"/>
        <w:gridCol w:w="4492"/>
      </w:tblGrid>
      <w:tr w:rsidR="00FE65F2" w:rsidRPr="002E4CA6" w14:paraId="20BDBB7A" w14:textId="77777777" w:rsidTr="00FE65F2">
        <w:trPr>
          <w:trHeight w:val="897"/>
          <w:jc w:val="center"/>
        </w:trPr>
        <w:tc>
          <w:tcPr>
            <w:tcW w:w="48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DA667B" w14:textId="77777777" w:rsidR="00FE65F2" w:rsidRPr="002E4CA6" w:rsidRDefault="00FE65F2" w:rsidP="00C43B5D">
            <w:pPr>
              <w:spacing w:after="0" w:line="240" w:lineRule="auto"/>
              <w:rPr>
                <w:rFonts w:ascii="Times New Roman" w:eastAsia="Times New Roman" w:hAnsi="Times New Roman" w:cs="Times New Roman"/>
                <w:sz w:val="24"/>
                <w:szCs w:val="24"/>
              </w:rPr>
            </w:pPr>
            <w:commentRangeStart w:id="47"/>
            <w:r w:rsidRPr="002E4CA6">
              <w:rPr>
                <w:rFonts w:ascii="Times New Roman" w:eastAsia="Times New Roman" w:hAnsi="Times New Roman" w:cs="Times New Roman"/>
                <w:color w:val="000000"/>
                <w:sz w:val="24"/>
                <w:szCs w:val="24"/>
              </w:rPr>
              <w:t>Infection</w:t>
            </w:r>
          </w:p>
          <w:p w14:paraId="399A4D15" w14:textId="77777777" w:rsidR="00FE65F2" w:rsidRPr="002E4CA6" w:rsidRDefault="00FE65F2" w:rsidP="00C43B5D">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Fake</w:t>
            </w:r>
          </w:p>
          <w:p w14:paraId="6F8BF4A5" w14:textId="77777777" w:rsidR="00FE65F2" w:rsidRPr="002E4CA6" w:rsidRDefault="00FE65F2" w:rsidP="00C43B5D">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New sense</w:t>
            </w:r>
            <w:commentRangeEnd w:id="47"/>
            <w:r w:rsidR="009A65FF">
              <w:rPr>
                <w:rStyle w:val="CommentReference"/>
              </w:rPr>
              <w:commentReference w:id="47"/>
            </w:r>
          </w:p>
        </w:tc>
        <w:tc>
          <w:tcPr>
            <w:tcW w:w="4492" w:type="dxa"/>
            <w:tcBorders>
              <w:top w:val="single" w:sz="6" w:space="0" w:color="000000"/>
              <w:left w:val="single" w:sz="6" w:space="0" w:color="000000"/>
              <w:bottom w:val="single" w:sz="6" w:space="0" w:color="000000"/>
              <w:right w:val="single" w:sz="6" w:space="0" w:color="000000"/>
            </w:tcBorders>
          </w:tcPr>
          <w:p w14:paraId="67354BDC" w14:textId="77777777" w:rsidR="00FE65F2" w:rsidRPr="002E4CA6" w:rsidRDefault="00FE65F2" w:rsidP="00C43B5D">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Something you wear</w:t>
            </w:r>
          </w:p>
          <w:p w14:paraId="02AC22BF" w14:textId="77777777" w:rsidR="00FE65F2" w:rsidRPr="002E4CA6" w:rsidRDefault="00FE65F2" w:rsidP="00C43B5D">
            <w:pPr>
              <w:spacing w:after="0" w:line="240" w:lineRule="auto"/>
              <w:rPr>
                <w:rFonts w:ascii="Times New Roman" w:eastAsia="Times New Roman" w:hAnsi="Times New Roman" w:cs="Times New Roman"/>
                <w:color w:val="000000"/>
                <w:sz w:val="24"/>
                <w:szCs w:val="24"/>
              </w:rPr>
            </w:pPr>
            <w:r w:rsidRPr="002E4CA6">
              <w:rPr>
                <w:rFonts w:ascii="Times New Roman" w:eastAsia="Times New Roman" w:hAnsi="Times New Roman" w:cs="Times New Roman"/>
                <w:color w:val="000000"/>
                <w:sz w:val="24"/>
                <w:szCs w:val="24"/>
              </w:rPr>
              <w:t>Hearing</w:t>
            </w:r>
          </w:p>
        </w:tc>
      </w:tr>
    </w:tbl>
    <w:p w14:paraId="5CE62F13" w14:textId="5F7DAAB3" w:rsidR="002E4CA6" w:rsidRPr="002E4CA6" w:rsidRDefault="002E4CA6" w:rsidP="00113B9C">
      <w:pPr>
        <w:spacing w:after="0" w:line="480" w:lineRule="auto"/>
        <w:rPr>
          <w:rFonts w:ascii="Times New Roman" w:eastAsia="Times New Roman" w:hAnsi="Times New Roman" w:cs="Times New Roman"/>
          <w:sz w:val="24"/>
          <w:szCs w:val="24"/>
        </w:rPr>
      </w:pPr>
    </w:p>
    <w:p w14:paraId="20AF1EEE" w14:textId="79F5C35F" w:rsidR="007D7CF2" w:rsidRPr="00700828" w:rsidRDefault="00FE65F2" w:rsidP="0048212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r w:rsidR="002E4CA6" w:rsidRPr="002E4CA6">
        <w:rPr>
          <w:rFonts w:ascii="Times New Roman" w:eastAsia="Times New Roman" w:hAnsi="Times New Roman" w:cs="Times New Roman"/>
          <w:color w:val="000000"/>
          <w:sz w:val="24"/>
          <w:szCs w:val="24"/>
        </w:rPr>
        <w:t>In the 2001 study</w:t>
      </w:r>
      <w:r w:rsidR="00EC3E3A">
        <w:rPr>
          <w:rFonts w:ascii="Times New Roman" w:eastAsia="Times New Roman" w:hAnsi="Times New Roman" w:cs="Times New Roman"/>
          <w:color w:val="000000"/>
          <w:sz w:val="24"/>
          <w:szCs w:val="24"/>
        </w:rPr>
        <w:t xml:space="preserve">, </w:t>
      </w:r>
      <w:r w:rsidR="002E4CA6" w:rsidRPr="002E4CA6">
        <w:rPr>
          <w:rFonts w:ascii="Times New Roman" w:eastAsia="Times New Roman" w:hAnsi="Times New Roman" w:cs="Times New Roman"/>
          <w:color w:val="000000"/>
          <w:sz w:val="24"/>
          <w:szCs w:val="24"/>
        </w:rPr>
        <w:t>‘surgery’ was</w:t>
      </w:r>
      <w:r w:rsidR="00700828">
        <w:rPr>
          <w:rFonts w:ascii="Times New Roman" w:eastAsia="Times New Roman" w:hAnsi="Times New Roman" w:cs="Times New Roman"/>
          <w:color w:val="000000"/>
          <w:sz w:val="24"/>
          <w:szCs w:val="24"/>
        </w:rPr>
        <w:t xml:space="preserve"> most </w:t>
      </w:r>
      <w:commentRangeStart w:id="48"/>
      <w:r w:rsidR="00700828">
        <w:rPr>
          <w:rFonts w:ascii="Times New Roman" w:eastAsia="Times New Roman" w:hAnsi="Times New Roman" w:cs="Times New Roman"/>
          <w:color w:val="000000"/>
          <w:sz w:val="24"/>
          <w:szCs w:val="24"/>
        </w:rPr>
        <w:t>thought of</w:t>
      </w:r>
      <w:commentRangeEnd w:id="48"/>
      <w:r w:rsidR="009A65FF">
        <w:rPr>
          <w:rStyle w:val="CommentReference"/>
        </w:rPr>
        <w:commentReference w:id="48"/>
      </w:r>
      <w:r w:rsidR="00700828">
        <w:rPr>
          <w:rFonts w:ascii="Times New Roman" w:eastAsia="Times New Roman" w:hAnsi="Times New Roman" w:cs="Times New Roman"/>
          <w:color w:val="000000"/>
          <w:sz w:val="24"/>
          <w:szCs w:val="24"/>
        </w:rPr>
        <w:t>, excluding the miscellaneous category.</w:t>
      </w:r>
      <w:r w:rsidR="002E4CA6" w:rsidRPr="002E4CA6">
        <w:rPr>
          <w:rFonts w:ascii="Times New Roman" w:eastAsia="Times New Roman" w:hAnsi="Times New Roman" w:cs="Times New Roman"/>
          <w:color w:val="000000"/>
          <w:sz w:val="24"/>
          <w:szCs w:val="24"/>
        </w:rPr>
        <w:t xml:space="preserve"> Now, however, 58.3% of responses were associated with something having to do with acoust</w:t>
      </w:r>
      <w:r w:rsidR="00500C55">
        <w:rPr>
          <w:rFonts w:ascii="Times New Roman" w:eastAsia="Times New Roman" w:hAnsi="Times New Roman" w:cs="Times New Roman"/>
          <w:color w:val="000000"/>
          <w:sz w:val="24"/>
          <w:szCs w:val="24"/>
        </w:rPr>
        <w:t>ics, or a device to aid hearing</w:t>
      </w:r>
      <w:r w:rsidR="002E4CA6" w:rsidRPr="002E4CA6">
        <w:rPr>
          <w:rFonts w:ascii="Times New Roman" w:eastAsia="Times New Roman" w:hAnsi="Times New Roman" w:cs="Times New Roman"/>
          <w:color w:val="000000"/>
          <w:sz w:val="24"/>
          <w:szCs w:val="24"/>
        </w:rPr>
        <w:t xml:space="preserve">.  The reasoning for this could be due to the </w:t>
      </w:r>
      <w:r w:rsidR="00F00A52">
        <w:rPr>
          <w:rFonts w:ascii="Times New Roman" w:eastAsia="Times New Roman" w:hAnsi="Times New Roman" w:cs="Times New Roman"/>
          <w:color w:val="000000"/>
          <w:sz w:val="24"/>
          <w:szCs w:val="24"/>
        </w:rPr>
        <w:t>exposure of success stories posted on social media sites.</w:t>
      </w:r>
      <w:r w:rsidR="002E4CA6" w:rsidRPr="002E4CA6">
        <w:rPr>
          <w:rFonts w:ascii="Times New Roman" w:eastAsia="Times New Roman" w:hAnsi="Times New Roman" w:cs="Times New Roman"/>
          <w:color w:val="000000"/>
          <w:sz w:val="24"/>
          <w:szCs w:val="24"/>
        </w:rPr>
        <w:t xml:space="preserve"> </w:t>
      </w:r>
      <w:commentRangeStart w:id="49"/>
      <w:r w:rsidR="002E4CA6" w:rsidRPr="002E4CA6">
        <w:rPr>
          <w:rFonts w:ascii="Times New Roman" w:eastAsia="Times New Roman" w:hAnsi="Times New Roman" w:cs="Times New Roman"/>
          <w:color w:val="000000"/>
          <w:sz w:val="24"/>
          <w:szCs w:val="24"/>
        </w:rPr>
        <w:t xml:space="preserve">When hearing stories about cochlear implants, one does not hear about the gruesome details </w:t>
      </w:r>
      <w:r w:rsidR="00C86EB4">
        <w:rPr>
          <w:rFonts w:ascii="Times New Roman" w:eastAsia="Times New Roman" w:hAnsi="Times New Roman" w:cs="Times New Roman"/>
          <w:color w:val="000000"/>
          <w:sz w:val="24"/>
          <w:szCs w:val="24"/>
        </w:rPr>
        <w:t>of</w:t>
      </w:r>
      <w:r w:rsidR="002E4CA6" w:rsidRPr="002E4CA6">
        <w:rPr>
          <w:rFonts w:ascii="Times New Roman" w:eastAsia="Times New Roman" w:hAnsi="Times New Roman" w:cs="Times New Roman"/>
          <w:color w:val="000000"/>
          <w:sz w:val="24"/>
          <w:szCs w:val="24"/>
        </w:rPr>
        <w:t xml:space="preserve"> the surgery, but of success stories of people being “cured” of their deafness. </w:t>
      </w:r>
      <w:commentRangeEnd w:id="49"/>
      <w:r w:rsidR="00AA4451">
        <w:rPr>
          <w:rStyle w:val="CommentReference"/>
        </w:rPr>
        <w:commentReference w:id="49"/>
      </w:r>
    </w:p>
    <w:p w14:paraId="38D06383" w14:textId="26418860" w:rsidR="002E4CA6" w:rsidRPr="002E4CA6" w:rsidRDefault="002E4CA6" w:rsidP="00482124">
      <w:pPr>
        <w:spacing w:after="0" w:line="480" w:lineRule="auto"/>
        <w:rPr>
          <w:rFonts w:ascii="Times New Roman" w:eastAsia="Times New Roman" w:hAnsi="Times New Roman" w:cs="Times New Roman"/>
          <w:sz w:val="24"/>
          <w:szCs w:val="24"/>
        </w:rPr>
      </w:pPr>
      <w:r w:rsidRPr="002E4CA6">
        <w:rPr>
          <w:rFonts w:ascii="Times New Roman" w:eastAsia="Times New Roman" w:hAnsi="Times New Roman" w:cs="Times New Roman"/>
          <w:b/>
          <w:bCs/>
          <w:color w:val="000000"/>
          <w:sz w:val="24"/>
          <w:szCs w:val="24"/>
        </w:rPr>
        <w:t>Item</w:t>
      </w:r>
      <w:r w:rsidR="004A3768">
        <w:rPr>
          <w:rFonts w:ascii="Times New Roman" w:eastAsia="Times New Roman" w:hAnsi="Times New Roman" w:cs="Times New Roman"/>
          <w:b/>
          <w:bCs/>
          <w:color w:val="000000"/>
          <w:sz w:val="24"/>
          <w:szCs w:val="24"/>
        </w:rPr>
        <w:t xml:space="preserve"> </w:t>
      </w:r>
      <w:r w:rsidRPr="002E4CA6">
        <w:rPr>
          <w:rFonts w:ascii="Times New Roman" w:eastAsia="Times New Roman" w:hAnsi="Times New Roman" w:cs="Times New Roman"/>
          <w:b/>
          <w:bCs/>
          <w:color w:val="000000"/>
          <w:sz w:val="24"/>
          <w:szCs w:val="24"/>
        </w:rPr>
        <w:t>#3: “sign language”</w:t>
      </w:r>
    </w:p>
    <w:p w14:paraId="2D866E9C" w14:textId="5BC12782" w:rsidR="002E4CA6" w:rsidRPr="002E4CA6" w:rsidRDefault="004A3768" w:rsidP="004821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lexical item “sign language” refers to a communication system. The definition provided by </w:t>
      </w:r>
      <w:proofErr w:type="spellStart"/>
      <w:r>
        <w:rPr>
          <w:rFonts w:ascii="Times New Roman" w:eastAsia="Times New Roman" w:hAnsi="Times New Roman" w:cs="Times New Roman"/>
          <w:color w:val="000000"/>
          <w:sz w:val="24"/>
          <w:szCs w:val="24"/>
        </w:rPr>
        <w:t>Valli</w:t>
      </w:r>
      <w:proofErr w:type="spellEnd"/>
      <w:r>
        <w:rPr>
          <w:rFonts w:ascii="Times New Roman" w:eastAsia="Times New Roman" w:hAnsi="Times New Roman" w:cs="Times New Roman"/>
          <w:color w:val="000000"/>
          <w:sz w:val="24"/>
          <w:szCs w:val="24"/>
        </w:rPr>
        <w:t xml:space="preserve"> and Lucas (2002) </w:t>
      </w:r>
      <w:r w:rsidR="00426CD7">
        <w:rPr>
          <w:rFonts w:ascii="Times New Roman" w:eastAsia="Times New Roman" w:hAnsi="Times New Roman" w:cs="Times New Roman"/>
          <w:color w:val="000000"/>
          <w:sz w:val="24"/>
          <w:szCs w:val="24"/>
        </w:rPr>
        <w:t xml:space="preserve">states that </w:t>
      </w:r>
      <w:r>
        <w:rPr>
          <w:rFonts w:ascii="Times New Roman" w:eastAsia="Times New Roman" w:hAnsi="Times New Roman" w:cs="Times New Roman"/>
          <w:color w:val="000000"/>
          <w:sz w:val="24"/>
          <w:szCs w:val="24"/>
        </w:rPr>
        <w:t>a communication system “is a rule-governed system that users know and follow” (p. 5). Without rules, communication systems would not exist.  When conducting the survey, we aimed to see how participants would consider “sign language” as a communication system. After a</w:t>
      </w:r>
      <w:r w:rsidR="002E4CA6" w:rsidRPr="002E4CA6">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alyzing the responses collected, we were given </w:t>
      </w:r>
      <w:r w:rsidR="002E4CA6" w:rsidRPr="002E4CA6">
        <w:rPr>
          <w:rFonts w:ascii="Times New Roman" w:eastAsia="Times New Roman" w:hAnsi="Times New Roman" w:cs="Times New Roman"/>
          <w:color w:val="000000"/>
          <w:sz w:val="24"/>
          <w:szCs w:val="24"/>
        </w:rPr>
        <w:t>an indication of what semantic senses are conveyed to the English-speaking community</w:t>
      </w:r>
      <w:r w:rsidR="00F72C44">
        <w:rPr>
          <w:rFonts w:ascii="Times New Roman" w:eastAsia="Times New Roman" w:hAnsi="Times New Roman" w:cs="Times New Roman"/>
          <w:color w:val="000000"/>
          <w:sz w:val="24"/>
          <w:szCs w:val="24"/>
        </w:rPr>
        <w:t>.</w:t>
      </w:r>
      <w:r w:rsidR="002E4CA6" w:rsidRPr="002E4CA6">
        <w:rPr>
          <w:rFonts w:ascii="Times New Roman" w:eastAsia="Times New Roman" w:hAnsi="Times New Roman" w:cs="Times New Roman"/>
          <w:color w:val="000000"/>
          <w:sz w:val="24"/>
          <w:szCs w:val="24"/>
        </w:rPr>
        <w:t xml:space="preserve"> </w:t>
      </w:r>
    </w:p>
    <w:p w14:paraId="43B9F51C" w14:textId="4578CF2E" w:rsidR="00DE04C1" w:rsidRDefault="002E4CA6" w:rsidP="00482124">
      <w:pPr>
        <w:spacing w:after="0" w:line="480" w:lineRule="auto"/>
        <w:ind w:firstLine="720"/>
        <w:rPr>
          <w:rFonts w:ascii="Times New Roman" w:eastAsia="Times New Roman" w:hAnsi="Times New Roman" w:cs="Times New Roman"/>
          <w:color w:val="000000"/>
          <w:sz w:val="24"/>
          <w:szCs w:val="24"/>
        </w:rPr>
      </w:pPr>
      <w:r w:rsidRPr="002E4CA6">
        <w:rPr>
          <w:rFonts w:ascii="Times New Roman" w:eastAsia="Times New Roman" w:hAnsi="Times New Roman" w:cs="Times New Roman"/>
          <w:color w:val="000000"/>
          <w:sz w:val="24"/>
          <w:szCs w:val="24"/>
        </w:rPr>
        <w:t>The collection of responses were divided into five categories, which differ slightly from the original study: those having to do with language and communication, those having to</w:t>
      </w:r>
      <w:r w:rsidR="00855F67">
        <w:rPr>
          <w:rFonts w:ascii="Times New Roman" w:eastAsia="Times New Roman" w:hAnsi="Times New Roman" w:cs="Times New Roman"/>
          <w:color w:val="000000"/>
          <w:sz w:val="24"/>
          <w:szCs w:val="24"/>
        </w:rPr>
        <w:t xml:space="preserve"> do with gestures</w:t>
      </w:r>
      <w:r w:rsidRPr="002E4CA6">
        <w:rPr>
          <w:rFonts w:ascii="Times New Roman" w:eastAsia="Times New Roman" w:hAnsi="Times New Roman" w:cs="Times New Roman"/>
          <w:color w:val="000000"/>
          <w:sz w:val="24"/>
          <w:szCs w:val="24"/>
        </w:rPr>
        <w:t xml:space="preserve">, those having to do with d/Deaf people, miscellaneous, and those relating to a handicap. Because none of the respondents responded by saying they do not know, a “handicap” category </w:t>
      </w:r>
      <w:r w:rsidRPr="002E4CA6">
        <w:rPr>
          <w:rFonts w:ascii="Times New Roman" w:eastAsia="Times New Roman" w:hAnsi="Times New Roman" w:cs="Times New Roman"/>
          <w:color w:val="000000"/>
          <w:sz w:val="24"/>
          <w:szCs w:val="24"/>
        </w:rPr>
        <w:lastRenderedPageBreak/>
        <w:t>was added in its place due to the large number of those types of responses. The following graph illustrates the distribution of responses:</w:t>
      </w:r>
    </w:p>
    <w:p w14:paraId="194E1E3B" w14:textId="32DB3869" w:rsidR="002E4CA6" w:rsidRPr="002E4CA6" w:rsidRDefault="0076015D" w:rsidP="00482124">
      <w:pPr>
        <w:spacing w:after="0" w:line="480" w:lineRule="auto"/>
        <w:ind w:firstLine="720"/>
        <w:jc w:val="center"/>
        <w:rPr>
          <w:rFonts w:ascii="Times New Roman" w:eastAsia="Times New Roman" w:hAnsi="Times New Roman" w:cs="Times New Roman"/>
          <w:sz w:val="24"/>
          <w:szCs w:val="24"/>
        </w:rPr>
      </w:pPr>
      <w:r w:rsidRPr="002E4CA6">
        <w:rPr>
          <w:rFonts w:ascii="Times New Roman" w:eastAsia="Times New Roman" w:hAnsi="Times New Roman" w:cs="Times New Roman"/>
          <w:noProof/>
          <w:sz w:val="24"/>
          <w:szCs w:val="24"/>
        </w:rPr>
        <w:drawing>
          <wp:inline distT="0" distB="0" distL="0" distR="0" wp14:anchorId="1F0FEBF6" wp14:editId="5369137D">
            <wp:extent cx="5175848" cy="3200400"/>
            <wp:effectExtent l="0" t="0" r="6350" b="0"/>
            <wp:docPr id="3" name="Picture 3"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5848" cy="3200400"/>
                    </a:xfrm>
                    <a:prstGeom prst="rect">
                      <a:avLst/>
                    </a:prstGeom>
                    <a:noFill/>
                    <a:ln>
                      <a:noFill/>
                    </a:ln>
                  </pic:spPr>
                </pic:pic>
              </a:graphicData>
            </a:graphic>
          </wp:inline>
        </w:drawing>
      </w:r>
    </w:p>
    <w:p w14:paraId="13A96D69" w14:textId="18D59F85" w:rsidR="002E4CA6" w:rsidRDefault="002E4CA6" w:rsidP="00482124">
      <w:pPr>
        <w:spacing w:after="0" w:line="480" w:lineRule="auto"/>
        <w:ind w:firstLine="720"/>
        <w:rPr>
          <w:rFonts w:ascii="Times New Roman" w:eastAsia="Times New Roman" w:hAnsi="Times New Roman" w:cs="Times New Roman"/>
          <w:color w:val="000000"/>
          <w:sz w:val="24"/>
          <w:szCs w:val="24"/>
        </w:rPr>
      </w:pPr>
      <w:r w:rsidRPr="002E4CA6">
        <w:rPr>
          <w:rFonts w:ascii="Times New Roman" w:eastAsia="Times New Roman" w:hAnsi="Times New Roman" w:cs="Times New Roman"/>
          <w:color w:val="000000"/>
          <w:sz w:val="24"/>
          <w:szCs w:val="24"/>
        </w:rPr>
        <w:t>Of the 48 responses, 54.2% of respondents associated the word “sign language” to communication, whether specifically language or gestures. Of that number, 46% associated the English word with d/Deaf people.  Despite the large percentage of respondents who positively associate the word, 8.3</w:t>
      </w:r>
      <w:r w:rsidR="0094251C">
        <w:rPr>
          <w:rFonts w:ascii="Times New Roman" w:eastAsia="Times New Roman" w:hAnsi="Times New Roman" w:cs="Times New Roman"/>
          <w:color w:val="000000"/>
          <w:sz w:val="24"/>
          <w:szCs w:val="24"/>
        </w:rPr>
        <w:t>% associate the word as a term of</w:t>
      </w:r>
      <w:r w:rsidRPr="002E4CA6">
        <w:rPr>
          <w:rFonts w:ascii="Times New Roman" w:eastAsia="Times New Roman" w:hAnsi="Times New Roman" w:cs="Times New Roman"/>
          <w:color w:val="000000"/>
          <w:sz w:val="24"/>
          <w:szCs w:val="24"/>
        </w:rPr>
        <w:t xml:space="preserve"> handicap, which is an increase from the 0% in the 2001 study. Some of the miscellaneous responses include: </w:t>
      </w:r>
    </w:p>
    <w:p w14:paraId="74D6EE24" w14:textId="747AD582" w:rsidR="002269B8" w:rsidRPr="002269B8" w:rsidRDefault="002269B8" w:rsidP="002269B8">
      <w:pPr>
        <w:spacing w:after="0" w:line="240" w:lineRule="auto"/>
        <w:rPr>
          <w:rFonts w:ascii="Times New Roman" w:eastAsia="Times New Roman" w:hAnsi="Times New Roman" w:cs="Times New Roman"/>
          <w:i/>
          <w:sz w:val="24"/>
          <w:szCs w:val="24"/>
        </w:rPr>
      </w:pPr>
      <w:r w:rsidRPr="002269B8">
        <w:rPr>
          <w:rFonts w:ascii="Times New Roman" w:eastAsia="Times New Roman" w:hAnsi="Times New Roman" w:cs="Times New Roman"/>
          <w:i/>
          <w:color w:val="000000"/>
          <w:sz w:val="24"/>
          <w:szCs w:val="24"/>
        </w:rPr>
        <w:t>Table 3.</w:t>
      </w:r>
    </w:p>
    <w:tbl>
      <w:tblPr>
        <w:tblW w:w="9360" w:type="dxa"/>
        <w:tblCellMar>
          <w:top w:w="15" w:type="dxa"/>
          <w:left w:w="15" w:type="dxa"/>
          <w:bottom w:w="15" w:type="dxa"/>
          <w:right w:w="15" w:type="dxa"/>
        </w:tblCellMar>
        <w:tblLook w:val="04A0" w:firstRow="1" w:lastRow="0" w:firstColumn="1" w:lastColumn="0" w:noHBand="0" w:noVBand="1"/>
      </w:tblPr>
      <w:tblGrid>
        <w:gridCol w:w="4762"/>
        <w:gridCol w:w="4598"/>
      </w:tblGrid>
      <w:tr w:rsidR="002E4CA6" w:rsidRPr="002E4CA6" w14:paraId="2E93A548" w14:textId="77777777" w:rsidTr="00324D13">
        <w:tc>
          <w:tcPr>
            <w:tcW w:w="4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D714AF" w14:textId="77777777" w:rsidR="002E4CA6" w:rsidRPr="002E4CA6" w:rsidRDefault="002E4CA6" w:rsidP="002269B8">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Really fast hands</w:t>
            </w:r>
          </w:p>
          <w:p w14:paraId="0741589E" w14:textId="77777777" w:rsidR="002E4CA6" w:rsidRPr="002E4CA6" w:rsidRDefault="002E4CA6" w:rsidP="002269B8">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Speech</w:t>
            </w:r>
          </w:p>
          <w:p w14:paraId="70F14D1C" w14:textId="77777777" w:rsidR="002E4CA6" w:rsidRPr="002E4CA6" w:rsidRDefault="002E4CA6" w:rsidP="002269B8">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Hands</w:t>
            </w:r>
          </w:p>
          <w:p w14:paraId="74280F59" w14:textId="77777777" w:rsidR="002E4CA6" w:rsidRPr="002E4CA6" w:rsidRDefault="002E4CA6" w:rsidP="002269B8">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Fingers</w:t>
            </w:r>
          </w:p>
          <w:p w14:paraId="3FE1C3FD" w14:textId="77777777" w:rsidR="002E4CA6" w:rsidRPr="002E4CA6" w:rsidRDefault="002E4CA6" w:rsidP="002269B8">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Strong</w:t>
            </w:r>
          </w:p>
        </w:tc>
        <w:tc>
          <w:tcPr>
            <w:tcW w:w="45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8A816" w14:textId="77777777" w:rsidR="002E4CA6" w:rsidRPr="002E4CA6" w:rsidRDefault="002E4CA6" w:rsidP="002269B8">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Something I would like to learn</w:t>
            </w:r>
          </w:p>
          <w:p w14:paraId="59C53267" w14:textId="77777777" w:rsidR="002E4CA6" w:rsidRPr="002E4CA6" w:rsidRDefault="002E4CA6" w:rsidP="002269B8">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Should be a mandatory class</w:t>
            </w:r>
          </w:p>
          <w:p w14:paraId="7D2B6E29" w14:textId="77777777" w:rsidR="002E4CA6" w:rsidRPr="002E4CA6" w:rsidRDefault="002E4CA6" w:rsidP="002269B8">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Blind</w:t>
            </w:r>
          </w:p>
          <w:p w14:paraId="062E0572" w14:textId="77777777" w:rsidR="002E4CA6" w:rsidRPr="002E4CA6" w:rsidRDefault="002E4CA6" w:rsidP="002269B8">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Helpful</w:t>
            </w:r>
          </w:p>
        </w:tc>
      </w:tr>
    </w:tbl>
    <w:p w14:paraId="1E678E46" w14:textId="77777777" w:rsidR="00113B9C" w:rsidRDefault="00113B9C" w:rsidP="00482124">
      <w:pPr>
        <w:spacing w:after="0" w:line="480" w:lineRule="auto"/>
        <w:rPr>
          <w:rFonts w:ascii="Times New Roman" w:eastAsia="Times New Roman" w:hAnsi="Times New Roman" w:cs="Times New Roman"/>
          <w:sz w:val="24"/>
          <w:szCs w:val="24"/>
        </w:rPr>
      </w:pPr>
    </w:p>
    <w:p w14:paraId="616A505D" w14:textId="79F16318" w:rsidR="00475B31" w:rsidRPr="0094251C" w:rsidRDefault="002E4CA6" w:rsidP="00113B9C">
      <w:pPr>
        <w:spacing w:after="0" w:line="480" w:lineRule="auto"/>
        <w:ind w:firstLine="720"/>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In the original study, 15.1%</w:t>
      </w:r>
      <w:r w:rsidR="0089261F">
        <w:rPr>
          <w:rFonts w:ascii="Times New Roman" w:eastAsia="Times New Roman" w:hAnsi="Times New Roman" w:cs="Times New Roman"/>
          <w:color w:val="000000"/>
          <w:sz w:val="24"/>
          <w:szCs w:val="24"/>
        </w:rPr>
        <w:t xml:space="preserve"> of participants</w:t>
      </w:r>
      <w:r w:rsidRPr="002E4CA6">
        <w:rPr>
          <w:rFonts w:ascii="Times New Roman" w:eastAsia="Times New Roman" w:hAnsi="Times New Roman" w:cs="Times New Roman"/>
          <w:color w:val="000000"/>
          <w:sz w:val="24"/>
          <w:szCs w:val="24"/>
        </w:rPr>
        <w:t xml:space="preserve"> thought of sign language in terms of gestures rather than a language and mode of communication. Today, only 6.3% of respondents had </w:t>
      </w:r>
      <w:r w:rsidRPr="002E4CA6">
        <w:rPr>
          <w:rFonts w:ascii="Times New Roman" w:eastAsia="Times New Roman" w:hAnsi="Times New Roman" w:cs="Times New Roman"/>
          <w:color w:val="000000"/>
          <w:sz w:val="24"/>
          <w:szCs w:val="24"/>
        </w:rPr>
        <w:lastRenderedPageBreak/>
        <w:t xml:space="preserve">answers centered </w:t>
      </w:r>
      <w:r w:rsidR="005717D5">
        <w:rPr>
          <w:rFonts w:ascii="Times New Roman" w:eastAsia="Times New Roman" w:hAnsi="Times New Roman" w:cs="Times New Roman"/>
          <w:color w:val="000000"/>
          <w:sz w:val="24"/>
          <w:szCs w:val="24"/>
        </w:rPr>
        <w:t>on</w:t>
      </w:r>
      <w:r w:rsidRPr="002E4CA6">
        <w:rPr>
          <w:rFonts w:ascii="Times New Roman" w:eastAsia="Times New Roman" w:hAnsi="Times New Roman" w:cs="Times New Roman"/>
          <w:color w:val="000000"/>
          <w:sz w:val="24"/>
          <w:szCs w:val="24"/>
        </w:rPr>
        <w:t xml:space="preserve"> gestures, while 22.9% thought of sign language as a language. Compared to the 4.7% of people in the 2001 study who thought of sign language as a language, this is a huge increase. In the </w:t>
      </w:r>
      <w:r w:rsidR="00531FE3">
        <w:rPr>
          <w:rFonts w:ascii="Times New Roman" w:eastAsia="Times New Roman" w:hAnsi="Times New Roman" w:cs="Times New Roman"/>
          <w:color w:val="000000"/>
          <w:sz w:val="24"/>
          <w:szCs w:val="24"/>
        </w:rPr>
        <w:t>19</w:t>
      </w:r>
      <w:r w:rsidRPr="002E4CA6">
        <w:rPr>
          <w:rFonts w:ascii="Times New Roman" w:eastAsia="Times New Roman" w:hAnsi="Times New Roman" w:cs="Times New Roman"/>
          <w:color w:val="000000"/>
          <w:sz w:val="24"/>
          <w:szCs w:val="24"/>
        </w:rPr>
        <w:t xml:space="preserve">70s, William </w:t>
      </w:r>
      <w:proofErr w:type="spellStart"/>
      <w:r w:rsidRPr="002E4CA6">
        <w:rPr>
          <w:rFonts w:ascii="Times New Roman" w:eastAsia="Times New Roman" w:hAnsi="Times New Roman" w:cs="Times New Roman"/>
          <w:color w:val="000000"/>
          <w:sz w:val="24"/>
          <w:szCs w:val="24"/>
        </w:rPr>
        <w:t>Stokoe</w:t>
      </w:r>
      <w:proofErr w:type="spellEnd"/>
      <w:r w:rsidRPr="002E4CA6">
        <w:rPr>
          <w:rFonts w:ascii="Times New Roman" w:eastAsia="Times New Roman" w:hAnsi="Times New Roman" w:cs="Times New Roman"/>
          <w:color w:val="000000"/>
          <w:sz w:val="24"/>
          <w:szCs w:val="24"/>
        </w:rPr>
        <w:t xml:space="preserve"> and colleagues worked towards </w:t>
      </w:r>
      <w:r w:rsidR="00B609BA">
        <w:rPr>
          <w:rFonts w:ascii="Times New Roman" w:eastAsia="Times New Roman" w:hAnsi="Times New Roman" w:cs="Times New Roman"/>
          <w:color w:val="000000"/>
          <w:sz w:val="24"/>
          <w:szCs w:val="24"/>
        </w:rPr>
        <w:t xml:space="preserve">providing the linguistic analysis that helped recognize ASL </w:t>
      </w:r>
      <w:r w:rsidRPr="002E4CA6">
        <w:rPr>
          <w:rFonts w:ascii="Times New Roman" w:eastAsia="Times New Roman" w:hAnsi="Times New Roman" w:cs="Times New Roman"/>
          <w:color w:val="000000"/>
          <w:sz w:val="24"/>
          <w:szCs w:val="24"/>
        </w:rPr>
        <w:t>as an actual language</w:t>
      </w:r>
      <w:r w:rsidR="00837C3E">
        <w:rPr>
          <w:rFonts w:ascii="Times New Roman" w:eastAsia="Times New Roman" w:hAnsi="Times New Roman" w:cs="Times New Roman"/>
          <w:color w:val="000000"/>
          <w:sz w:val="24"/>
          <w:szCs w:val="24"/>
        </w:rPr>
        <w:t xml:space="preserve"> (</w:t>
      </w:r>
      <w:proofErr w:type="spellStart"/>
      <w:r w:rsidR="00837C3E">
        <w:rPr>
          <w:rFonts w:ascii="Times New Roman" w:eastAsia="Times New Roman" w:hAnsi="Times New Roman" w:cs="Times New Roman"/>
          <w:color w:val="000000"/>
          <w:sz w:val="24"/>
          <w:szCs w:val="24"/>
        </w:rPr>
        <w:t>Stokoe</w:t>
      </w:r>
      <w:proofErr w:type="spellEnd"/>
      <w:r w:rsidR="00837C3E">
        <w:rPr>
          <w:rFonts w:ascii="Times New Roman" w:eastAsia="Times New Roman" w:hAnsi="Times New Roman" w:cs="Times New Roman"/>
          <w:color w:val="000000"/>
          <w:sz w:val="24"/>
          <w:szCs w:val="24"/>
        </w:rPr>
        <w:t xml:space="preserve">, </w:t>
      </w:r>
      <w:r w:rsidR="00467F11">
        <w:rPr>
          <w:rFonts w:ascii="Times New Roman" w:eastAsia="Times New Roman" w:hAnsi="Times New Roman" w:cs="Times New Roman"/>
          <w:color w:val="000000"/>
          <w:sz w:val="24"/>
          <w:szCs w:val="24"/>
        </w:rPr>
        <w:t>2005</w:t>
      </w:r>
      <w:r w:rsidR="00837C3E">
        <w:rPr>
          <w:rFonts w:ascii="Times New Roman" w:eastAsia="Times New Roman" w:hAnsi="Times New Roman" w:cs="Times New Roman"/>
          <w:color w:val="000000"/>
          <w:sz w:val="24"/>
          <w:szCs w:val="24"/>
        </w:rPr>
        <w:t>; 1965)</w:t>
      </w:r>
      <w:r w:rsidRPr="002E4CA6">
        <w:rPr>
          <w:rFonts w:ascii="Times New Roman" w:eastAsia="Times New Roman" w:hAnsi="Times New Roman" w:cs="Times New Roman"/>
          <w:color w:val="000000"/>
          <w:sz w:val="24"/>
          <w:szCs w:val="24"/>
        </w:rPr>
        <w:t>. It may have taken forty plus years, but slowly more and more people are recognizing sign languages as real language</w:t>
      </w:r>
      <w:r w:rsidR="00475B31">
        <w:rPr>
          <w:rFonts w:ascii="Times New Roman" w:eastAsia="Times New Roman" w:hAnsi="Times New Roman" w:cs="Times New Roman"/>
          <w:color w:val="000000"/>
          <w:sz w:val="24"/>
          <w:szCs w:val="24"/>
        </w:rPr>
        <w:t>s</w:t>
      </w:r>
      <w:r w:rsidRPr="002E4CA6">
        <w:rPr>
          <w:rFonts w:ascii="Times New Roman" w:eastAsia="Times New Roman" w:hAnsi="Times New Roman" w:cs="Times New Roman"/>
          <w:color w:val="000000"/>
          <w:sz w:val="24"/>
          <w:szCs w:val="24"/>
        </w:rPr>
        <w:t xml:space="preserve"> instead of simply pantomime gestures. </w:t>
      </w:r>
    </w:p>
    <w:p w14:paraId="07C26DCD" w14:textId="77777777" w:rsidR="002E4CA6" w:rsidRPr="002E4CA6" w:rsidRDefault="002E4CA6" w:rsidP="00482124">
      <w:pPr>
        <w:spacing w:after="0" w:line="480" w:lineRule="auto"/>
        <w:rPr>
          <w:rFonts w:ascii="Times New Roman" w:eastAsia="Times New Roman" w:hAnsi="Times New Roman" w:cs="Times New Roman"/>
          <w:sz w:val="24"/>
          <w:szCs w:val="24"/>
        </w:rPr>
      </w:pPr>
      <w:r w:rsidRPr="002E4CA6">
        <w:rPr>
          <w:rFonts w:ascii="Times New Roman" w:eastAsia="Times New Roman" w:hAnsi="Times New Roman" w:cs="Times New Roman"/>
          <w:b/>
          <w:bCs/>
          <w:color w:val="000000"/>
          <w:sz w:val="24"/>
          <w:szCs w:val="24"/>
        </w:rPr>
        <w:t>Item #4: “ASL”</w:t>
      </w:r>
    </w:p>
    <w:p w14:paraId="48FB00C1" w14:textId="3962171A" w:rsidR="002E4CA6" w:rsidRPr="002E4CA6" w:rsidRDefault="002E4CA6" w:rsidP="00482124">
      <w:pPr>
        <w:spacing w:after="0" w:line="48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 </w:t>
      </w:r>
      <w:r w:rsidR="00475B31">
        <w:rPr>
          <w:rFonts w:ascii="Times New Roman" w:eastAsia="Times New Roman" w:hAnsi="Times New Roman" w:cs="Times New Roman"/>
          <w:color w:val="000000"/>
          <w:sz w:val="24"/>
          <w:szCs w:val="24"/>
        </w:rPr>
        <w:tab/>
      </w:r>
      <w:r w:rsidR="006B1619">
        <w:rPr>
          <w:rFonts w:ascii="Times New Roman" w:eastAsia="Times New Roman" w:hAnsi="Times New Roman" w:cs="Times New Roman"/>
          <w:color w:val="000000"/>
          <w:sz w:val="24"/>
          <w:szCs w:val="24"/>
        </w:rPr>
        <w:t xml:space="preserve">ASL </w:t>
      </w:r>
      <w:r w:rsidRPr="002E4CA6">
        <w:rPr>
          <w:rFonts w:ascii="Times New Roman" w:eastAsia="Times New Roman" w:hAnsi="Times New Roman" w:cs="Times New Roman"/>
          <w:color w:val="000000"/>
          <w:sz w:val="24"/>
          <w:szCs w:val="24"/>
        </w:rPr>
        <w:t>is the indigenous language of th</w:t>
      </w:r>
      <w:r w:rsidR="00501F73">
        <w:rPr>
          <w:rFonts w:ascii="Times New Roman" w:eastAsia="Times New Roman" w:hAnsi="Times New Roman" w:cs="Times New Roman"/>
          <w:color w:val="000000"/>
          <w:sz w:val="24"/>
          <w:szCs w:val="24"/>
        </w:rPr>
        <w:t>e American Deaf community, differing</w:t>
      </w:r>
      <w:r w:rsidRPr="002E4CA6">
        <w:rPr>
          <w:rFonts w:ascii="Times New Roman" w:eastAsia="Times New Roman" w:hAnsi="Times New Roman" w:cs="Times New Roman"/>
          <w:color w:val="000000"/>
          <w:sz w:val="24"/>
          <w:szCs w:val="24"/>
        </w:rPr>
        <w:t xml:space="preserve"> linguistically from English</w:t>
      </w:r>
      <w:r w:rsidR="00837C3E">
        <w:rPr>
          <w:rFonts w:ascii="Times New Roman" w:eastAsia="Times New Roman" w:hAnsi="Times New Roman" w:cs="Times New Roman"/>
          <w:color w:val="000000"/>
          <w:sz w:val="24"/>
          <w:szCs w:val="24"/>
        </w:rPr>
        <w:t xml:space="preserve"> (</w:t>
      </w:r>
      <w:proofErr w:type="spellStart"/>
      <w:r w:rsidR="00837C3E">
        <w:rPr>
          <w:rFonts w:ascii="Times New Roman" w:eastAsia="Times New Roman" w:hAnsi="Times New Roman" w:cs="Times New Roman"/>
          <w:color w:val="000000"/>
          <w:sz w:val="24"/>
          <w:szCs w:val="24"/>
        </w:rPr>
        <w:t>Stokoe</w:t>
      </w:r>
      <w:proofErr w:type="spellEnd"/>
      <w:r w:rsidR="00837C3E">
        <w:rPr>
          <w:rFonts w:ascii="Times New Roman" w:eastAsia="Times New Roman" w:hAnsi="Times New Roman" w:cs="Times New Roman"/>
          <w:color w:val="000000"/>
          <w:sz w:val="24"/>
          <w:szCs w:val="24"/>
        </w:rPr>
        <w:t xml:space="preserve">, </w:t>
      </w:r>
      <w:r w:rsidR="00467F11">
        <w:rPr>
          <w:rFonts w:ascii="Times New Roman" w:eastAsia="Times New Roman" w:hAnsi="Times New Roman" w:cs="Times New Roman"/>
          <w:color w:val="000000"/>
          <w:sz w:val="24"/>
          <w:szCs w:val="24"/>
        </w:rPr>
        <w:t>2005</w:t>
      </w:r>
      <w:r w:rsidR="00837C3E">
        <w:rPr>
          <w:rFonts w:ascii="Times New Roman" w:eastAsia="Times New Roman" w:hAnsi="Times New Roman" w:cs="Times New Roman"/>
          <w:color w:val="000000"/>
          <w:sz w:val="24"/>
          <w:szCs w:val="24"/>
        </w:rPr>
        <w:t>)</w:t>
      </w:r>
      <w:r w:rsidRPr="002E4CA6">
        <w:rPr>
          <w:rFonts w:ascii="Times New Roman" w:eastAsia="Times New Roman" w:hAnsi="Times New Roman" w:cs="Times New Roman"/>
          <w:color w:val="000000"/>
          <w:sz w:val="24"/>
          <w:szCs w:val="24"/>
        </w:rPr>
        <w:t>. Interpre</w:t>
      </w:r>
      <w:r w:rsidR="00E10809">
        <w:rPr>
          <w:rFonts w:ascii="Times New Roman" w:eastAsia="Times New Roman" w:hAnsi="Times New Roman" w:cs="Times New Roman"/>
          <w:color w:val="000000"/>
          <w:sz w:val="24"/>
          <w:szCs w:val="24"/>
        </w:rPr>
        <w:t xml:space="preserve">ters often use the acronym </w:t>
      </w:r>
      <w:r w:rsidR="00E10809" w:rsidRPr="00CA5196">
        <w:rPr>
          <w:rFonts w:ascii="Times New Roman" w:eastAsia="Times New Roman" w:hAnsi="Times New Roman" w:cs="Times New Roman"/>
          <w:color w:val="000000"/>
          <w:sz w:val="24"/>
          <w:szCs w:val="24"/>
        </w:rPr>
        <w:t>ASL</w:t>
      </w:r>
      <w:r w:rsidRPr="002E4CA6">
        <w:rPr>
          <w:rFonts w:ascii="Times New Roman" w:eastAsia="Times New Roman" w:hAnsi="Times New Roman" w:cs="Times New Roman"/>
          <w:color w:val="000000"/>
          <w:sz w:val="24"/>
          <w:szCs w:val="24"/>
        </w:rPr>
        <w:t xml:space="preserve"> in formulating their interpretations. When they use that </w:t>
      </w:r>
      <w:r w:rsidR="00475B31">
        <w:rPr>
          <w:rFonts w:ascii="Times New Roman" w:eastAsia="Times New Roman" w:hAnsi="Times New Roman" w:cs="Times New Roman"/>
          <w:color w:val="000000"/>
          <w:sz w:val="24"/>
          <w:szCs w:val="24"/>
        </w:rPr>
        <w:t xml:space="preserve">specific </w:t>
      </w:r>
      <w:r w:rsidRPr="002E4CA6">
        <w:rPr>
          <w:rFonts w:ascii="Times New Roman" w:eastAsia="Times New Roman" w:hAnsi="Times New Roman" w:cs="Times New Roman"/>
          <w:color w:val="000000"/>
          <w:sz w:val="24"/>
          <w:szCs w:val="24"/>
        </w:rPr>
        <w:t xml:space="preserve">acronym, however, </w:t>
      </w:r>
      <w:r w:rsidR="0086021B">
        <w:rPr>
          <w:rFonts w:ascii="Times New Roman" w:eastAsia="Times New Roman" w:hAnsi="Times New Roman" w:cs="Times New Roman"/>
          <w:color w:val="000000"/>
          <w:sz w:val="24"/>
          <w:szCs w:val="24"/>
        </w:rPr>
        <w:t xml:space="preserve">it is not clear </w:t>
      </w:r>
      <w:r w:rsidRPr="002E4CA6">
        <w:rPr>
          <w:rFonts w:ascii="Times New Roman" w:eastAsia="Times New Roman" w:hAnsi="Times New Roman" w:cs="Times New Roman"/>
          <w:color w:val="000000"/>
          <w:sz w:val="24"/>
          <w:szCs w:val="24"/>
        </w:rPr>
        <w:t>how many people from the English-speakin</w:t>
      </w:r>
      <w:r w:rsidR="00475B31">
        <w:rPr>
          <w:rFonts w:ascii="Times New Roman" w:eastAsia="Times New Roman" w:hAnsi="Times New Roman" w:cs="Times New Roman"/>
          <w:color w:val="000000"/>
          <w:sz w:val="24"/>
          <w:szCs w:val="24"/>
        </w:rPr>
        <w:t xml:space="preserve">g community know what </w:t>
      </w:r>
      <w:r w:rsidR="00501F73">
        <w:rPr>
          <w:rFonts w:ascii="Times New Roman" w:eastAsia="Times New Roman" w:hAnsi="Times New Roman" w:cs="Times New Roman"/>
          <w:color w:val="000000"/>
          <w:sz w:val="24"/>
          <w:szCs w:val="24"/>
        </w:rPr>
        <w:t>is meant</w:t>
      </w:r>
      <w:r w:rsidR="00475B31">
        <w:rPr>
          <w:rFonts w:ascii="Times New Roman" w:eastAsia="Times New Roman" w:hAnsi="Times New Roman" w:cs="Times New Roman"/>
          <w:color w:val="000000"/>
          <w:sz w:val="24"/>
          <w:szCs w:val="24"/>
        </w:rPr>
        <w:t>.</w:t>
      </w:r>
    </w:p>
    <w:p w14:paraId="6A44837B" w14:textId="3ABC5207" w:rsidR="00475B31" w:rsidRDefault="002E4CA6" w:rsidP="00482124">
      <w:pPr>
        <w:spacing w:after="0" w:line="480" w:lineRule="auto"/>
        <w:ind w:firstLine="720"/>
        <w:rPr>
          <w:rFonts w:ascii="Times New Roman" w:eastAsia="Times New Roman" w:hAnsi="Times New Roman" w:cs="Times New Roman"/>
          <w:color w:val="000000"/>
          <w:sz w:val="24"/>
          <w:szCs w:val="24"/>
        </w:rPr>
      </w:pPr>
      <w:r w:rsidRPr="002E4CA6">
        <w:rPr>
          <w:rFonts w:ascii="Times New Roman" w:eastAsia="Times New Roman" w:hAnsi="Times New Roman" w:cs="Times New Roman"/>
          <w:color w:val="000000"/>
          <w:sz w:val="24"/>
          <w:szCs w:val="24"/>
        </w:rPr>
        <w:t>Responses were divided into five categories, which differ slightly from the original study</w:t>
      </w:r>
      <w:r w:rsidR="00C56CEF">
        <w:rPr>
          <w:rFonts w:ascii="Times New Roman" w:eastAsia="Times New Roman" w:hAnsi="Times New Roman" w:cs="Times New Roman"/>
          <w:color w:val="000000"/>
          <w:sz w:val="24"/>
          <w:szCs w:val="24"/>
        </w:rPr>
        <w:t>. The original study had categories of language and communication, gestures, deaf people, miscellaneous, and no idea. Because none of the responses collected in the replicated study fit into the category of deaf people, this category was replaced with Ame</w:t>
      </w:r>
      <w:r w:rsidR="00A857D0">
        <w:rPr>
          <w:rFonts w:ascii="Times New Roman" w:eastAsia="Times New Roman" w:hAnsi="Times New Roman" w:cs="Times New Roman"/>
          <w:color w:val="000000"/>
          <w:sz w:val="24"/>
          <w:szCs w:val="24"/>
        </w:rPr>
        <w:t>rican Sign Language</w:t>
      </w:r>
      <w:r w:rsidR="00E706BA">
        <w:rPr>
          <w:rFonts w:ascii="Times New Roman" w:eastAsia="Times New Roman" w:hAnsi="Times New Roman" w:cs="Times New Roman"/>
          <w:color w:val="000000"/>
          <w:sz w:val="24"/>
          <w:szCs w:val="24"/>
        </w:rPr>
        <w:t>. T</w:t>
      </w:r>
      <w:r w:rsidRPr="002E4CA6">
        <w:rPr>
          <w:rFonts w:ascii="Times New Roman" w:eastAsia="Times New Roman" w:hAnsi="Times New Roman" w:cs="Times New Roman"/>
          <w:color w:val="000000"/>
          <w:sz w:val="24"/>
          <w:szCs w:val="24"/>
        </w:rPr>
        <w:t xml:space="preserve">he categories </w:t>
      </w:r>
      <w:r w:rsidR="00E706BA">
        <w:rPr>
          <w:rFonts w:ascii="Times New Roman" w:eastAsia="Times New Roman" w:hAnsi="Times New Roman" w:cs="Times New Roman"/>
          <w:color w:val="000000"/>
          <w:sz w:val="24"/>
          <w:szCs w:val="24"/>
        </w:rPr>
        <w:t>became</w:t>
      </w:r>
      <w:r w:rsidRPr="002E4CA6">
        <w:rPr>
          <w:rFonts w:ascii="Times New Roman" w:eastAsia="Times New Roman" w:hAnsi="Times New Roman" w:cs="Times New Roman"/>
          <w:color w:val="000000"/>
          <w:sz w:val="24"/>
          <w:szCs w:val="24"/>
        </w:rPr>
        <w:t>: American Sign Language, those related to language and communication (not mentioning American Sign Language specifically), those related to gestures, miscellaneous responses, and the type “I don’t know” etc. The following graph illustrates the distribution of responses.</w:t>
      </w:r>
    </w:p>
    <w:p w14:paraId="6058B731" w14:textId="02E8DCB2" w:rsidR="002E4CA6" w:rsidRPr="002E4CA6" w:rsidRDefault="0076015D" w:rsidP="00482124">
      <w:pPr>
        <w:spacing w:after="0" w:line="480" w:lineRule="auto"/>
        <w:jc w:val="center"/>
        <w:rPr>
          <w:rFonts w:ascii="Times New Roman" w:eastAsia="Times New Roman" w:hAnsi="Times New Roman" w:cs="Times New Roman"/>
          <w:sz w:val="24"/>
          <w:szCs w:val="24"/>
        </w:rPr>
      </w:pPr>
      <w:r w:rsidRPr="002E4CA6">
        <w:rPr>
          <w:rFonts w:ascii="Times New Roman" w:eastAsia="Times New Roman" w:hAnsi="Times New Roman" w:cs="Times New Roman"/>
          <w:noProof/>
          <w:sz w:val="24"/>
          <w:szCs w:val="24"/>
        </w:rPr>
        <w:lastRenderedPageBreak/>
        <w:drawing>
          <wp:inline distT="0" distB="0" distL="0" distR="0" wp14:anchorId="3A67476C" wp14:editId="5C1C6B89">
            <wp:extent cx="5175849" cy="3200400"/>
            <wp:effectExtent l="0" t="0" r="6350" b="0"/>
            <wp:docPr id="1" name="Picture 1" descr="a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5849" cy="3200400"/>
                    </a:xfrm>
                    <a:prstGeom prst="rect">
                      <a:avLst/>
                    </a:prstGeom>
                    <a:noFill/>
                    <a:ln>
                      <a:noFill/>
                    </a:ln>
                  </pic:spPr>
                </pic:pic>
              </a:graphicData>
            </a:graphic>
          </wp:inline>
        </w:drawing>
      </w:r>
    </w:p>
    <w:p w14:paraId="4678ACCA" w14:textId="08A11A02" w:rsidR="002E4CA6" w:rsidRDefault="002E4CA6" w:rsidP="00482124">
      <w:pPr>
        <w:spacing w:after="0" w:line="480" w:lineRule="auto"/>
        <w:rPr>
          <w:rFonts w:ascii="Times New Roman" w:eastAsia="Times New Roman" w:hAnsi="Times New Roman" w:cs="Times New Roman"/>
          <w:color w:val="000000"/>
          <w:sz w:val="24"/>
          <w:szCs w:val="24"/>
        </w:rPr>
      </w:pPr>
      <w:r w:rsidRPr="002E4CA6">
        <w:rPr>
          <w:rFonts w:ascii="Times New Roman" w:eastAsia="Times New Roman" w:hAnsi="Times New Roman" w:cs="Times New Roman"/>
          <w:color w:val="000000"/>
          <w:sz w:val="24"/>
          <w:szCs w:val="24"/>
        </w:rPr>
        <w:t> </w:t>
      </w:r>
      <w:r w:rsidR="00475B31">
        <w:rPr>
          <w:rFonts w:ascii="Times New Roman" w:eastAsia="Times New Roman" w:hAnsi="Times New Roman" w:cs="Times New Roman"/>
          <w:color w:val="000000"/>
          <w:sz w:val="24"/>
          <w:szCs w:val="24"/>
        </w:rPr>
        <w:tab/>
      </w:r>
      <w:r w:rsidRPr="002E4CA6">
        <w:rPr>
          <w:rFonts w:ascii="Times New Roman" w:eastAsia="Times New Roman" w:hAnsi="Times New Roman" w:cs="Times New Roman"/>
          <w:color w:val="000000"/>
          <w:sz w:val="24"/>
          <w:szCs w:val="24"/>
        </w:rPr>
        <w:t>In the original study, only 37.4% of those interviewed associated the English acronym with a form of “</w:t>
      </w:r>
      <w:r w:rsidR="00475B31" w:rsidRPr="002E4CA6">
        <w:rPr>
          <w:rFonts w:ascii="Times New Roman" w:eastAsia="Times New Roman" w:hAnsi="Times New Roman" w:cs="Times New Roman"/>
          <w:color w:val="000000"/>
          <w:sz w:val="24"/>
          <w:szCs w:val="24"/>
        </w:rPr>
        <w:t>g</w:t>
      </w:r>
      <w:r w:rsidR="00475B31">
        <w:rPr>
          <w:rFonts w:ascii="Times New Roman" w:eastAsia="Times New Roman" w:hAnsi="Times New Roman" w:cs="Times New Roman"/>
          <w:color w:val="000000"/>
          <w:sz w:val="24"/>
          <w:szCs w:val="24"/>
        </w:rPr>
        <w:t>esturally</w:t>
      </w:r>
      <w:r w:rsidRPr="002E4CA6">
        <w:rPr>
          <w:rFonts w:ascii="Times New Roman" w:eastAsia="Times New Roman" w:hAnsi="Times New Roman" w:cs="Times New Roman"/>
          <w:color w:val="000000"/>
          <w:sz w:val="24"/>
          <w:szCs w:val="24"/>
        </w:rPr>
        <w:t xml:space="preserve"> produced and visually received communication” (Cokely, 2001). In th</w:t>
      </w:r>
      <w:r w:rsidR="0086021B">
        <w:rPr>
          <w:rFonts w:ascii="Times New Roman" w:eastAsia="Times New Roman" w:hAnsi="Times New Roman" w:cs="Times New Roman"/>
          <w:color w:val="000000"/>
          <w:sz w:val="24"/>
          <w:szCs w:val="24"/>
        </w:rPr>
        <w:t>e</w:t>
      </w:r>
      <w:r w:rsidRPr="002E4CA6">
        <w:rPr>
          <w:rFonts w:ascii="Times New Roman" w:eastAsia="Times New Roman" w:hAnsi="Times New Roman" w:cs="Times New Roman"/>
          <w:color w:val="000000"/>
          <w:sz w:val="24"/>
          <w:szCs w:val="24"/>
        </w:rPr>
        <w:t xml:space="preserve"> replicated study, however, 66.6% of respondents explicitly said ‘American Sign Language’. An additional 4.2% had answers related to communication and/or gestures. While there was a large percentage of people who associated ‘ASL’ with the same semantic sense as interpreters, 29.2% had no idea what ‘ASL’ stood for or had different associations, which are shown in the following list of miscellaneous responses:</w:t>
      </w:r>
    </w:p>
    <w:p w14:paraId="419E0228" w14:textId="65C58016" w:rsidR="000A5FCB" w:rsidRPr="000A5FCB" w:rsidRDefault="000A5FCB" w:rsidP="000A5FCB">
      <w:pPr>
        <w:spacing w:after="0" w:line="240" w:lineRule="auto"/>
        <w:rPr>
          <w:rFonts w:ascii="Times New Roman" w:eastAsia="Times New Roman" w:hAnsi="Times New Roman" w:cs="Times New Roman"/>
          <w:i/>
          <w:sz w:val="24"/>
          <w:szCs w:val="24"/>
        </w:rPr>
      </w:pPr>
      <w:r w:rsidRPr="000A5FCB">
        <w:rPr>
          <w:rFonts w:ascii="Times New Roman" w:eastAsia="Times New Roman" w:hAnsi="Times New Roman" w:cs="Times New Roman"/>
          <w:i/>
          <w:color w:val="000000"/>
          <w:sz w:val="24"/>
          <w:szCs w:val="24"/>
        </w:rPr>
        <w:t xml:space="preserve">Table 4. </w:t>
      </w:r>
    </w:p>
    <w:tbl>
      <w:tblPr>
        <w:tblW w:w="0" w:type="auto"/>
        <w:tblCellMar>
          <w:top w:w="15" w:type="dxa"/>
          <w:left w:w="15" w:type="dxa"/>
          <w:bottom w:w="15" w:type="dxa"/>
          <w:right w:w="15" w:type="dxa"/>
        </w:tblCellMar>
        <w:tblLook w:val="04A0" w:firstRow="1" w:lastRow="0" w:firstColumn="1" w:lastColumn="0" w:noHBand="0" w:noVBand="1"/>
      </w:tblPr>
      <w:tblGrid>
        <w:gridCol w:w="4762"/>
        <w:gridCol w:w="4582"/>
      </w:tblGrid>
      <w:tr w:rsidR="00475B31" w:rsidRPr="002E4CA6" w14:paraId="71418470" w14:textId="1D2F400A" w:rsidTr="00475B31">
        <w:tc>
          <w:tcPr>
            <w:tcW w:w="4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89A0FE" w14:textId="77777777" w:rsidR="00475B31" w:rsidRPr="002E4CA6" w:rsidRDefault="00475B31" w:rsidP="000A5FCB">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Everyone’s favorite college elective</w:t>
            </w:r>
          </w:p>
          <w:p w14:paraId="20F2016C" w14:textId="77777777" w:rsidR="00475B31" w:rsidRPr="002E4CA6" w:rsidRDefault="00475B31" w:rsidP="000A5FCB">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American standard of living</w:t>
            </w:r>
          </w:p>
          <w:p w14:paraId="4620BEB8" w14:textId="0A129C8E" w:rsidR="00475B31" w:rsidRPr="002E4CA6" w:rsidRDefault="00475B31" w:rsidP="000A5FCB">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A speech language</w:t>
            </w:r>
          </w:p>
        </w:tc>
        <w:tc>
          <w:tcPr>
            <w:tcW w:w="4582" w:type="dxa"/>
            <w:tcBorders>
              <w:top w:val="single" w:sz="6" w:space="0" w:color="000000"/>
              <w:left w:val="single" w:sz="6" w:space="0" w:color="000000"/>
              <w:bottom w:val="single" w:sz="6" w:space="0" w:color="000000"/>
              <w:right w:val="single" w:sz="6" w:space="0" w:color="000000"/>
            </w:tcBorders>
          </w:tcPr>
          <w:p w14:paraId="548FB82B" w14:textId="77777777" w:rsidR="00475B31" w:rsidRPr="002E4CA6" w:rsidRDefault="00475B31" w:rsidP="000A5FCB">
            <w:pPr>
              <w:spacing w:after="0" w:line="240" w:lineRule="auto"/>
              <w:rPr>
                <w:rFonts w:ascii="Times New Roman" w:eastAsia="Times New Roman" w:hAnsi="Times New Roman" w:cs="Times New Roman"/>
                <w:sz w:val="24"/>
                <w:szCs w:val="24"/>
              </w:rPr>
            </w:pPr>
            <w:r w:rsidRPr="002E4CA6">
              <w:rPr>
                <w:rFonts w:ascii="Times New Roman" w:eastAsia="Times New Roman" w:hAnsi="Times New Roman" w:cs="Times New Roman"/>
                <w:color w:val="000000"/>
                <w:sz w:val="24"/>
                <w:szCs w:val="24"/>
              </w:rPr>
              <w:t>Age, Sex, Location</w:t>
            </w:r>
          </w:p>
          <w:p w14:paraId="38B887DD" w14:textId="28991CDE" w:rsidR="00475B31" w:rsidRPr="002E4CA6" w:rsidRDefault="00475B31" w:rsidP="000A5FCB">
            <w:pPr>
              <w:spacing w:after="0" w:line="240" w:lineRule="auto"/>
              <w:rPr>
                <w:rFonts w:ascii="Times New Roman" w:eastAsia="Times New Roman" w:hAnsi="Times New Roman" w:cs="Times New Roman"/>
                <w:color w:val="000000"/>
                <w:sz w:val="24"/>
                <w:szCs w:val="24"/>
              </w:rPr>
            </w:pPr>
            <w:r w:rsidRPr="002E4CA6">
              <w:rPr>
                <w:rFonts w:ascii="Times New Roman" w:eastAsia="Times New Roman" w:hAnsi="Times New Roman" w:cs="Times New Roman"/>
                <w:color w:val="000000"/>
                <w:sz w:val="24"/>
                <w:szCs w:val="24"/>
              </w:rPr>
              <w:t>Internet</w:t>
            </w:r>
          </w:p>
        </w:tc>
      </w:tr>
    </w:tbl>
    <w:p w14:paraId="26A3D371" w14:textId="6BEE7DA0" w:rsidR="002E4CA6" w:rsidRPr="002E4CA6" w:rsidRDefault="002E4CA6" w:rsidP="005F42B5">
      <w:pPr>
        <w:spacing w:after="0" w:line="480" w:lineRule="auto"/>
        <w:rPr>
          <w:rFonts w:ascii="Times New Roman" w:eastAsia="Times New Roman" w:hAnsi="Times New Roman" w:cs="Times New Roman"/>
          <w:sz w:val="24"/>
          <w:szCs w:val="24"/>
        </w:rPr>
      </w:pPr>
    </w:p>
    <w:p w14:paraId="40521CBC" w14:textId="6172A6A6" w:rsidR="00DE04C1" w:rsidRPr="00F012E0" w:rsidRDefault="002E4CA6" w:rsidP="00482124">
      <w:pPr>
        <w:spacing w:after="0" w:line="480" w:lineRule="auto"/>
        <w:ind w:firstLine="720"/>
        <w:rPr>
          <w:rFonts w:ascii="Times New Roman" w:eastAsia="Times New Roman" w:hAnsi="Times New Roman" w:cs="Times New Roman"/>
          <w:color w:val="000000"/>
          <w:sz w:val="24"/>
          <w:szCs w:val="24"/>
        </w:rPr>
      </w:pPr>
      <w:r w:rsidRPr="002E4CA6">
        <w:rPr>
          <w:rFonts w:ascii="Times New Roman" w:eastAsia="Times New Roman" w:hAnsi="Times New Roman" w:cs="Times New Roman"/>
          <w:color w:val="000000"/>
          <w:sz w:val="24"/>
          <w:szCs w:val="24"/>
        </w:rPr>
        <w:t>ASL is becoming increasingly more popular</w:t>
      </w:r>
      <w:r w:rsidR="00DC128D">
        <w:rPr>
          <w:rFonts w:ascii="Times New Roman" w:eastAsia="Times New Roman" w:hAnsi="Times New Roman" w:cs="Times New Roman"/>
          <w:color w:val="000000"/>
          <w:sz w:val="24"/>
          <w:szCs w:val="24"/>
        </w:rPr>
        <w:t xml:space="preserve"> and well known.</w:t>
      </w:r>
      <w:r w:rsidRPr="002E4CA6">
        <w:rPr>
          <w:rFonts w:ascii="Times New Roman" w:eastAsia="Times New Roman" w:hAnsi="Times New Roman" w:cs="Times New Roman"/>
          <w:color w:val="000000"/>
          <w:sz w:val="24"/>
          <w:szCs w:val="24"/>
        </w:rPr>
        <w:t xml:space="preserve"> As ASL is becoming introduced in the media and current events, more people are becoming familiar with the term and what it means. </w:t>
      </w:r>
    </w:p>
    <w:p w14:paraId="215C5017" w14:textId="77777777" w:rsidR="00FE65F2" w:rsidRPr="00FE65F2" w:rsidRDefault="00FE65F2" w:rsidP="00482124">
      <w:pPr>
        <w:spacing w:after="0" w:line="480" w:lineRule="auto"/>
        <w:rPr>
          <w:rFonts w:ascii="Times New Roman" w:eastAsia="Times New Roman" w:hAnsi="Times New Roman" w:cs="Times New Roman"/>
          <w:sz w:val="24"/>
          <w:szCs w:val="24"/>
        </w:rPr>
      </w:pPr>
      <w:r w:rsidRPr="00FE65F2">
        <w:rPr>
          <w:rFonts w:ascii="Times New Roman" w:eastAsia="Times New Roman" w:hAnsi="Times New Roman" w:cs="Times New Roman"/>
          <w:b/>
          <w:bCs/>
          <w:color w:val="000000"/>
          <w:sz w:val="24"/>
          <w:szCs w:val="24"/>
        </w:rPr>
        <w:lastRenderedPageBreak/>
        <w:t>Item #5: “</w:t>
      </w:r>
      <w:proofErr w:type="spellStart"/>
      <w:r w:rsidRPr="00FE65F2">
        <w:rPr>
          <w:rFonts w:ascii="Times New Roman" w:eastAsia="Times New Roman" w:hAnsi="Times New Roman" w:cs="Times New Roman"/>
          <w:b/>
          <w:bCs/>
          <w:color w:val="000000"/>
          <w:sz w:val="24"/>
          <w:szCs w:val="24"/>
        </w:rPr>
        <w:t>gallaudet</w:t>
      </w:r>
      <w:proofErr w:type="spellEnd"/>
      <w:r w:rsidRPr="00FE65F2">
        <w:rPr>
          <w:rFonts w:ascii="Times New Roman" w:eastAsia="Times New Roman" w:hAnsi="Times New Roman" w:cs="Times New Roman"/>
          <w:b/>
          <w:bCs/>
          <w:color w:val="000000"/>
          <w:sz w:val="24"/>
          <w:szCs w:val="24"/>
        </w:rPr>
        <w:t>”</w:t>
      </w:r>
    </w:p>
    <w:p w14:paraId="6D793741" w14:textId="4BE7FEEC" w:rsidR="00FE65F2" w:rsidRPr="00FE65F2" w:rsidRDefault="00FE65F2" w:rsidP="00482124">
      <w:pPr>
        <w:spacing w:after="0" w:line="480" w:lineRule="auto"/>
        <w:ind w:firstLine="720"/>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The lexical item “</w:t>
      </w:r>
      <w:proofErr w:type="spellStart"/>
      <w:r w:rsidRPr="00FE65F2">
        <w:rPr>
          <w:rFonts w:ascii="Times New Roman" w:eastAsia="Times New Roman" w:hAnsi="Times New Roman" w:cs="Times New Roman"/>
          <w:color w:val="000000"/>
          <w:sz w:val="24"/>
          <w:szCs w:val="24"/>
        </w:rPr>
        <w:t>gallaudet</w:t>
      </w:r>
      <w:proofErr w:type="spellEnd"/>
      <w:r w:rsidRPr="00FE65F2">
        <w:rPr>
          <w:rFonts w:ascii="Times New Roman" w:eastAsia="Times New Roman" w:hAnsi="Times New Roman" w:cs="Times New Roman"/>
          <w:color w:val="000000"/>
          <w:sz w:val="24"/>
          <w:szCs w:val="24"/>
        </w:rPr>
        <w:t xml:space="preserve">” typically </w:t>
      </w:r>
      <w:r w:rsidR="00A307EF">
        <w:rPr>
          <w:rFonts w:ascii="Times New Roman" w:eastAsia="Times New Roman" w:hAnsi="Times New Roman" w:cs="Times New Roman"/>
          <w:color w:val="000000"/>
          <w:sz w:val="24"/>
          <w:szCs w:val="24"/>
        </w:rPr>
        <w:t>refers</w:t>
      </w:r>
      <w:r w:rsidRPr="00FE65F2">
        <w:rPr>
          <w:rFonts w:ascii="Times New Roman" w:eastAsia="Times New Roman" w:hAnsi="Times New Roman" w:cs="Times New Roman"/>
          <w:color w:val="000000"/>
          <w:sz w:val="24"/>
          <w:szCs w:val="24"/>
        </w:rPr>
        <w:t xml:space="preserve"> to </w:t>
      </w:r>
      <w:r w:rsidR="00A307EF">
        <w:rPr>
          <w:rFonts w:ascii="Times New Roman" w:eastAsia="Times New Roman" w:hAnsi="Times New Roman" w:cs="Times New Roman"/>
          <w:color w:val="000000"/>
          <w:sz w:val="24"/>
          <w:szCs w:val="24"/>
        </w:rPr>
        <w:t xml:space="preserve">the Washington, D.C. </w:t>
      </w:r>
      <w:proofErr w:type="gramStart"/>
      <w:r w:rsidR="00F32467">
        <w:rPr>
          <w:rFonts w:ascii="Times New Roman" w:eastAsia="Times New Roman" w:hAnsi="Times New Roman" w:cs="Times New Roman"/>
          <w:color w:val="000000"/>
          <w:sz w:val="24"/>
          <w:szCs w:val="24"/>
        </w:rPr>
        <w:t>u</w:t>
      </w:r>
      <w:r w:rsidR="00A307EF" w:rsidRPr="00FE65F2">
        <w:rPr>
          <w:rFonts w:ascii="Times New Roman" w:eastAsia="Times New Roman" w:hAnsi="Times New Roman" w:cs="Times New Roman"/>
          <w:color w:val="000000"/>
          <w:sz w:val="24"/>
          <w:szCs w:val="24"/>
        </w:rPr>
        <w:t>niversity</w:t>
      </w:r>
      <w:proofErr w:type="gramEnd"/>
      <w:r w:rsidRPr="00FE65F2">
        <w:rPr>
          <w:rFonts w:ascii="Times New Roman" w:eastAsia="Times New Roman" w:hAnsi="Times New Roman" w:cs="Times New Roman"/>
          <w:color w:val="000000"/>
          <w:sz w:val="24"/>
          <w:szCs w:val="24"/>
        </w:rPr>
        <w:t xml:space="preserve"> </w:t>
      </w:r>
      <w:r w:rsidR="00A307EF">
        <w:rPr>
          <w:rFonts w:ascii="Times New Roman" w:eastAsia="Times New Roman" w:hAnsi="Times New Roman" w:cs="Times New Roman"/>
          <w:color w:val="000000"/>
          <w:sz w:val="24"/>
          <w:szCs w:val="24"/>
        </w:rPr>
        <w:t>where</w:t>
      </w:r>
      <w:r w:rsidRPr="00FE65F2">
        <w:rPr>
          <w:rFonts w:ascii="Times New Roman" w:eastAsia="Times New Roman" w:hAnsi="Times New Roman" w:cs="Times New Roman"/>
          <w:color w:val="000000"/>
          <w:sz w:val="24"/>
          <w:szCs w:val="24"/>
        </w:rPr>
        <w:t xml:space="preserve"> the majority of their faculty, staff, and students communicate </w:t>
      </w:r>
      <w:r w:rsidR="00A307EF">
        <w:rPr>
          <w:rFonts w:ascii="Times New Roman" w:eastAsia="Times New Roman" w:hAnsi="Times New Roman" w:cs="Times New Roman"/>
          <w:color w:val="000000"/>
          <w:sz w:val="24"/>
          <w:szCs w:val="24"/>
        </w:rPr>
        <w:t>through the use of</w:t>
      </w:r>
      <w:r w:rsidRPr="00FE65F2">
        <w:rPr>
          <w:rFonts w:ascii="Times New Roman" w:eastAsia="Times New Roman" w:hAnsi="Times New Roman" w:cs="Times New Roman"/>
          <w:color w:val="000000"/>
          <w:sz w:val="24"/>
          <w:szCs w:val="24"/>
        </w:rPr>
        <w:t xml:space="preserve"> ASL</w:t>
      </w:r>
      <w:r w:rsidR="00F32467">
        <w:rPr>
          <w:rFonts w:ascii="Times New Roman" w:eastAsia="Times New Roman" w:hAnsi="Times New Roman" w:cs="Times New Roman"/>
          <w:color w:val="000000"/>
          <w:sz w:val="24"/>
          <w:szCs w:val="24"/>
        </w:rPr>
        <w:t>.</w:t>
      </w:r>
      <w:r w:rsidRPr="00FE65F2">
        <w:rPr>
          <w:rFonts w:ascii="Times New Roman" w:eastAsia="Times New Roman" w:hAnsi="Times New Roman" w:cs="Times New Roman"/>
          <w:color w:val="000000"/>
          <w:sz w:val="24"/>
          <w:szCs w:val="24"/>
        </w:rPr>
        <w:t xml:space="preserve">  Interpreters routinely use this English lexical item in formulating their interpretation. Analyzing the responses collected in the survey gives an indication of what semantic senses are conveyed to the English-speaking community. </w:t>
      </w:r>
    </w:p>
    <w:p w14:paraId="6759695F" w14:textId="77777777" w:rsidR="00A65876" w:rsidRDefault="00FE65F2" w:rsidP="00482124">
      <w:pPr>
        <w:spacing w:after="0" w:line="480" w:lineRule="auto"/>
        <w:ind w:firstLine="720"/>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 xml:space="preserve">The collection of responses were divided into five categories: those that were completely accurate, those that were presumably close, those mentioning d/Deaf people, miscellaneous responses, and responses of the type “I don’t know”, etc. The following graph illustrates the distribution of responses: </w:t>
      </w:r>
    </w:p>
    <w:p w14:paraId="1C809C66" w14:textId="26313955" w:rsidR="005C5FF2" w:rsidRPr="00A65876" w:rsidRDefault="0076015D" w:rsidP="00482124">
      <w:pPr>
        <w:spacing w:after="0" w:line="480" w:lineRule="auto"/>
        <w:jc w:val="center"/>
        <w:rPr>
          <w:rFonts w:ascii="Times New Roman" w:eastAsia="Times New Roman" w:hAnsi="Times New Roman" w:cs="Times New Roman"/>
          <w:sz w:val="24"/>
          <w:szCs w:val="24"/>
        </w:rPr>
      </w:pPr>
      <w:r w:rsidRPr="00FE65F2">
        <w:rPr>
          <w:rFonts w:ascii="Times New Roman" w:eastAsia="Times New Roman" w:hAnsi="Times New Roman" w:cs="Times New Roman"/>
          <w:noProof/>
          <w:sz w:val="24"/>
          <w:szCs w:val="24"/>
        </w:rPr>
        <w:drawing>
          <wp:inline distT="0" distB="0" distL="0" distR="0" wp14:anchorId="497135D7" wp14:editId="3D7265F8">
            <wp:extent cx="5175848" cy="3200400"/>
            <wp:effectExtent l="0" t="0" r="6350" b="0"/>
            <wp:docPr id="18" name="Picture 18" descr="g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5848" cy="3200400"/>
                    </a:xfrm>
                    <a:prstGeom prst="rect">
                      <a:avLst/>
                    </a:prstGeom>
                    <a:noFill/>
                    <a:ln>
                      <a:noFill/>
                    </a:ln>
                  </pic:spPr>
                </pic:pic>
              </a:graphicData>
            </a:graphic>
          </wp:inline>
        </w:drawing>
      </w:r>
    </w:p>
    <w:p w14:paraId="44D5847C" w14:textId="67B98904" w:rsidR="00FE65F2" w:rsidRDefault="00FE65F2" w:rsidP="00482124">
      <w:pPr>
        <w:spacing w:after="0" w:line="480" w:lineRule="auto"/>
        <w:ind w:firstLine="720"/>
        <w:rPr>
          <w:rFonts w:ascii="Times New Roman" w:eastAsia="Times New Roman" w:hAnsi="Times New Roman" w:cs="Times New Roman"/>
          <w:color w:val="000000"/>
          <w:sz w:val="24"/>
          <w:szCs w:val="24"/>
        </w:rPr>
      </w:pPr>
      <w:r w:rsidRPr="00FE65F2">
        <w:rPr>
          <w:rFonts w:ascii="Times New Roman" w:eastAsia="Times New Roman" w:hAnsi="Times New Roman" w:cs="Times New Roman"/>
          <w:color w:val="000000"/>
          <w:sz w:val="24"/>
          <w:szCs w:val="24"/>
        </w:rPr>
        <w:t>29.2% of those interviewed associated the English word ‘</w:t>
      </w:r>
      <w:proofErr w:type="spellStart"/>
      <w:r w:rsidRPr="00FE65F2">
        <w:rPr>
          <w:rFonts w:ascii="Times New Roman" w:eastAsia="Times New Roman" w:hAnsi="Times New Roman" w:cs="Times New Roman"/>
          <w:color w:val="000000"/>
          <w:sz w:val="24"/>
          <w:szCs w:val="24"/>
        </w:rPr>
        <w:t>gallaudet</w:t>
      </w:r>
      <w:proofErr w:type="spellEnd"/>
      <w:r w:rsidRPr="00FE65F2">
        <w:rPr>
          <w:rFonts w:ascii="Times New Roman" w:eastAsia="Times New Roman" w:hAnsi="Times New Roman" w:cs="Times New Roman"/>
          <w:color w:val="000000"/>
          <w:sz w:val="24"/>
          <w:szCs w:val="24"/>
        </w:rPr>
        <w:t xml:space="preserve">’ with post-secondary education for d/Deaf students (arrived at by collapsing the </w:t>
      </w:r>
      <w:r w:rsidR="00BB462F">
        <w:rPr>
          <w:rFonts w:ascii="Times New Roman" w:eastAsia="Times New Roman" w:hAnsi="Times New Roman" w:cs="Times New Roman"/>
          <w:color w:val="000000"/>
          <w:sz w:val="24"/>
          <w:szCs w:val="24"/>
        </w:rPr>
        <w:t>first</w:t>
      </w:r>
      <w:r w:rsidRPr="00FE65F2">
        <w:rPr>
          <w:rFonts w:ascii="Times New Roman" w:eastAsia="Times New Roman" w:hAnsi="Times New Roman" w:cs="Times New Roman"/>
          <w:color w:val="000000"/>
          <w:sz w:val="24"/>
          <w:szCs w:val="24"/>
        </w:rPr>
        <w:t xml:space="preserve"> and </w:t>
      </w:r>
      <w:r w:rsidR="00BB462F">
        <w:rPr>
          <w:rFonts w:ascii="Times New Roman" w:eastAsia="Times New Roman" w:hAnsi="Times New Roman" w:cs="Times New Roman"/>
          <w:color w:val="000000"/>
          <w:sz w:val="24"/>
          <w:szCs w:val="24"/>
        </w:rPr>
        <w:t>second</w:t>
      </w:r>
      <w:r w:rsidRPr="00FE65F2">
        <w:rPr>
          <w:rFonts w:ascii="Times New Roman" w:eastAsia="Times New Roman" w:hAnsi="Times New Roman" w:cs="Times New Roman"/>
          <w:color w:val="000000"/>
          <w:sz w:val="24"/>
          <w:szCs w:val="24"/>
        </w:rPr>
        <w:t xml:space="preserve"> res</w:t>
      </w:r>
      <w:r w:rsidR="008B3855">
        <w:rPr>
          <w:rFonts w:ascii="Times New Roman" w:eastAsia="Times New Roman" w:hAnsi="Times New Roman" w:cs="Times New Roman"/>
          <w:color w:val="000000"/>
          <w:sz w:val="24"/>
          <w:szCs w:val="24"/>
        </w:rPr>
        <w:t>ponse categories).  </w:t>
      </w:r>
      <w:r w:rsidRPr="00FE65F2">
        <w:rPr>
          <w:rFonts w:ascii="Times New Roman" w:eastAsia="Times New Roman" w:hAnsi="Times New Roman" w:cs="Times New Roman"/>
          <w:color w:val="000000"/>
          <w:sz w:val="24"/>
          <w:szCs w:val="24"/>
        </w:rPr>
        <w:t xml:space="preserve">62.5%, </w:t>
      </w:r>
      <w:r w:rsidR="00BB462F">
        <w:rPr>
          <w:rFonts w:ascii="Times New Roman" w:eastAsia="Times New Roman" w:hAnsi="Times New Roman" w:cs="Times New Roman"/>
          <w:color w:val="000000"/>
          <w:sz w:val="24"/>
          <w:szCs w:val="24"/>
        </w:rPr>
        <w:t xml:space="preserve">of the responses were categorized as no idea, showing that people do not readily or easily associate the lexical item with a semantic sense that bears a resemblance to what </w:t>
      </w:r>
      <w:r w:rsidR="00BB462F">
        <w:rPr>
          <w:rFonts w:ascii="Times New Roman" w:eastAsia="Times New Roman" w:hAnsi="Times New Roman" w:cs="Times New Roman"/>
          <w:color w:val="000000"/>
          <w:sz w:val="24"/>
          <w:szCs w:val="24"/>
        </w:rPr>
        <w:lastRenderedPageBreak/>
        <w:t xml:space="preserve">interpreters are trying to convey. </w:t>
      </w:r>
      <w:r w:rsidRPr="00FE65F2">
        <w:rPr>
          <w:rFonts w:ascii="Times New Roman" w:eastAsia="Times New Roman" w:hAnsi="Times New Roman" w:cs="Times New Roman"/>
          <w:color w:val="000000"/>
          <w:sz w:val="24"/>
          <w:szCs w:val="24"/>
        </w:rPr>
        <w:t>Perhaps most revealing</w:t>
      </w:r>
      <w:r w:rsidR="00A4243D">
        <w:rPr>
          <w:rFonts w:ascii="Times New Roman" w:eastAsia="Times New Roman" w:hAnsi="Times New Roman" w:cs="Times New Roman"/>
          <w:color w:val="000000"/>
          <w:sz w:val="24"/>
          <w:szCs w:val="24"/>
        </w:rPr>
        <w:t xml:space="preserve"> </w:t>
      </w:r>
      <w:r w:rsidR="00BB462F">
        <w:rPr>
          <w:rFonts w:ascii="Times New Roman" w:eastAsia="Times New Roman" w:hAnsi="Times New Roman" w:cs="Times New Roman"/>
          <w:color w:val="000000"/>
          <w:sz w:val="24"/>
          <w:szCs w:val="24"/>
        </w:rPr>
        <w:t>due to the fact that the</w:t>
      </w:r>
      <w:r w:rsidR="00A4243D">
        <w:rPr>
          <w:rFonts w:ascii="Times New Roman" w:eastAsia="Times New Roman" w:hAnsi="Times New Roman" w:cs="Times New Roman"/>
          <w:color w:val="000000"/>
          <w:sz w:val="24"/>
          <w:szCs w:val="24"/>
        </w:rPr>
        <w:t xml:space="preserve">se responses are completely </w:t>
      </w:r>
      <w:r w:rsidR="00BB462F">
        <w:rPr>
          <w:rFonts w:ascii="Times New Roman" w:eastAsia="Times New Roman" w:hAnsi="Times New Roman" w:cs="Times New Roman"/>
          <w:color w:val="000000"/>
          <w:sz w:val="24"/>
          <w:szCs w:val="24"/>
        </w:rPr>
        <w:t xml:space="preserve">unrelated to </w:t>
      </w:r>
      <w:r w:rsidR="00A4243D">
        <w:rPr>
          <w:rFonts w:ascii="Times New Roman" w:eastAsia="Times New Roman" w:hAnsi="Times New Roman" w:cs="Times New Roman"/>
          <w:color w:val="000000"/>
          <w:sz w:val="24"/>
          <w:szCs w:val="24"/>
        </w:rPr>
        <w:t>the university</w:t>
      </w:r>
      <w:r w:rsidR="00BB462F">
        <w:rPr>
          <w:rFonts w:ascii="Times New Roman" w:eastAsia="Times New Roman" w:hAnsi="Times New Roman" w:cs="Times New Roman"/>
          <w:color w:val="000000"/>
          <w:sz w:val="24"/>
          <w:szCs w:val="24"/>
        </w:rPr>
        <w:t>,</w:t>
      </w:r>
      <w:r w:rsidRPr="00FE65F2">
        <w:rPr>
          <w:rFonts w:ascii="Times New Roman" w:eastAsia="Times New Roman" w:hAnsi="Times New Roman" w:cs="Times New Roman"/>
          <w:color w:val="000000"/>
          <w:sz w:val="24"/>
          <w:szCs w:val="24"/>
        </w:rPr>
        <w:t xml:space="preserve"> is the following list of some of the miscellaneous responses:</w:t>
      </w:r>
    </w:p>
    <w:p w14:paraId="46DC75C8" w14:textId="129F5DD7" w:rsidR="000A5FCB" w:rsidRPr="000A5FCB" w:rsidRDefault="000A5FCB" w:rsidP="000A5FCB">
      <w:pPr>
        <w:spacing w:after="0" w:line="240" w:lineRule="auto"/>
        <w:rPr>
          <w:rFonts w:ascii="Times New Roman" w:eastAsia="Times New Roman" w:hAnsi="Times New Roman" w:cs="Times New Roman"/>
          <w:i/>
          <w:color w:val="000000"/>
          <w:sz w:val="24"/>
          <w:szCs w:val="24"/>
        </w:rPr>
      </w:pPr>
      <w:r w:rsidRPr="000A5FCB">
        <w:rPr>
          <w:rFonts w:ascii="Times New Roman" w:eastAsia="Times New Roman" w:hAnsi="Times New Roman" w:cs="Times New Roman"/>
          <w:i/>
          <w:color w:val="000000"/>
          <w:sz w:val="24"/>
          <w:szCs w:val="24"/>
        </w:rPr>
        <w:t>Table 5.</w:t>
      </w:r>
    </w:p>
    <w:tbl>
      <w:tblPr>
        <w:tblW w:w="0" w:type="auto"/>
        <w:tblCellMar>
          <w:top w:w="15" w:type="dxa"/>
          <w:left w:w="15" w:type="dxa"/>
          <w:bottom w:w="15" w:type="dxa"/>
          <w:right w:w="15" w:type="dxa"/>
        </w:tblCellMar>
        <w:tblLook w:val="04A0" w:firstRow="1" w:lastRow="0" w:firstColumn="1" w:lastColumn="0" w:noHBand="0" w:noVBand="1"/>
      </w:tblPr>
      <w:tblGrid>
        <w:gridCol w:w="9262"/>
      </w:tblGrid>
      <w:tr w:rsidR="00FE65F2" w:rsidRPr="00FE65F2" w14:paraId="58B825B1" w14:textId="77777777" w:rsidTr="005C5FF2">
        <w:tc>
          <w:tcPr>
            <w:tcW w:w="92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85A7E"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Scientist</w:t>
            </w:r>
          </w:p>
          <w:p w14:paraId="48C47E9F"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Ear Device</w:t>
            </w:r>
          </w:p>
          <w:p w14:paraId="353A745A"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Romeo</w:t>
            </w:r>
          </w:p>
          <w:p w14:paraId="1E8E6B54"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Glove</w:t>
            </w:r>
          </w:p>
        </w:tc>
      </w:tr>
    </w:tbl>
    <w:p w14:paraId="4A64A94C" w14:textId="4099765E" w:rsidR="005C5FF2" w:rsidRDefault="005C5FF2" w:rsidP="00E52630">
      <w:pPr>
        <w:spacing w:after="0" w:line="480" w:lineRule="auto"/>
        <w:rPr>
          <w:rFonts w:ascii="Times New Roman" w:eastAsia="Times New Roman" w:hAnsi="Times New Roman" w:cs="Times New Roman"/>
          <w:color w:val="000000"/>
          <w:sz w:val="24"/>
          <w:szCs w:val="24"/>
        </w:rPr>
      </w:pPr>
    </w:p>
    <w:p w14:paraId="2704F046" w14:textId="51FAAFB2" w:rsidR="00FE65F2" w:rsidRPr="00FE65F2" w:rsidRDefault="008C19F9" w:rsidP="004821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 significant changes were found when looking at the 2001 and 2014 studies</w:t>
      </w:r>
      <w:r w:rsidR="00A4243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besides </w:t>
      </w:r>
      <w:r w:rsidR="00FE65F2" w:rsidRPr="00FE65F2">
        <w:rPr>
          <w:rFonts w:ascii="Times New Roman" w:eastAsia="Times New Roman" w:hAnsi="Times New Roman" w:cs="Times New Roman"/>
          <w:color w:val="000000"/>
          <w:sz w:val="24"/>
          <w:szCs w:val="24"/>
        </w:rPr>
        <w:t xml:space="preserve">the </w:t>
      </w:r>
      <w:r w:rsidR="005C5FF2">
        <w:rPr>
          <w:rFonts w:ascii="Times New Roman" w:eastAsia="Times New Roman" w:hAnsi="Times New Roman" w:cs="Times New Roman"/>
          <w:color w:val="000000"/>
          <w:sz w:val="24"/>
          <w:szCs w:val="24"/>
        </w:rPr>
        <w:t xml:space="preserve">fact that the </w:t>
      </w:r>
      <w:r w:rsidR="00FE65F2" w:rsidRPr="00FE65F2">
        <w:rPr>
          <w:rFonts w:ascii="Times New Roman" w:eastAsia="Times New Roman" w:hAnsi="Times New Roman" w:cs="Times New Roman"/>
          <w:color w:val="000000"/>
          <w:sz w:val="24"/>
          <w:szCs w:val="24"/>
        </w:rPr>
        <w:t>miscel</w:t>
      </w:r>
      <w:r>
        <w:rPr>
          <w:rFonts w:ascii="Times New Roman" w:eastAsia="Times New Roman" w:hAnsi="Times New Roman" w:cs="Times New Roman"/>
          <w:color w:val="000000"/>
          <w:sz w:val="24"/>
          <w:szCs w:val="24"/>
        </w:rPr>
        <w:t xml:space="preserve">laneous responses had decreased, while </w:t>
      </w:r>
      <w:r w:rsidR="00FE65F2" w:rsidRPr="00FE65F2">
        <w:rPr>
          <w:rFonts w:ascii="Times New Roman" w:eastAsia="Times New Roman" w:hAnsi="Times New Roman" w:cs="Times New Roman"/>
          <w:color w:val="000000"/>
          <w:sz w:val="24"/>
          <w:szCs w:val="24"/>
        </w:rPr>
        <w:t xml:space="preserve">the </w:t>
      </w:r>
      <w:r w:rsidR="005C5FF2">
        <w:rPr>
          <w:rFonts w:ascii="Times New Roman" w:eastAsia="Times New Roman" w:hAnsi="Times New Roman" w:cs="Times New Roman"/>
          <w:color w:val="000000"/>
          <w:sz w:val="24"/>
          <w:szCs w:val="24"/>
        </w:rPr>
        <w:t xml:space="preserve">“no idea” </w:t>
      </w:r>
      <w:r w:rsidR="00FE65F2" w:rsidRPr="00FE65F2">
        <w:rPr>
          <w:rFonts w:ascii="Times New Roman" w:eastAsia="Times New Roman" w:hAnsi="Times New Roman" w:cs="Times New Roman"/>
          <w:color w:val="000000"/>
          <w:sz w:val="24"/>
          <w:szCs w:val="24"/>
        </w:rPr>
        <w:t xml:space="preserve">responses increased.  However, the responses that were </w:t>
      </w:r>
      <w:r w:rsidR="005C5FF2">
        <w:rPr>
          <w:rFonts w:ascii="Times New Roman" w:eastAsia="Times New Roman" w:hAnsi="Times New Roman" w:cs="Times New Roman"/>
          <w:color w:val="000000"/>
          <w:sz w:val="24"/>
          <w:szCs w:val="24"/>
        </w:rPr>
        <w:t xml:space="preserve">accurate </w:t>
      </w:r>
      <w:r w:rsidR="00540D0F">
        <w:rPr>
          <w:rFonts w:ascii="Times New Roman" w:eastAsia="Times New Roman" w:hAnsi="Times New Roman" w:cs="Times New Roman"/>
          <w:color w:val="000000"/>
          <w:sz w:val="24"/>
          <w:szCs w:val="24"/>
        </w:rPr>
        <w:t>or</w:t>
      </w:r>
      <w:r w:rsidR="005C5FF2">
        <w:rPr>
          <w:rFonts w:ascii="Times New Roman" w:eastAsia="Times New Roman" w:hAnsi="Times New Roman" w:cs="Times New Roman"/>
          <w:color w:val="000000"/>
          <w:sz w:val="24"/>
          <w:szCs w:val="24"/>
        </w:rPr>
        <w:t xml:space="preserve"> reasonably</w:t>
      </w:r>
      <w:r w:rsidR="00FE65F2" w:rsidRPr="00FE65F2">
        <w:rPr>
          <w:rFonts w:ascii="Times New Roman" w:eastAsia="Times New Roman" w:hAnsi="Times New Roman" w:cs="Times New Roman"/>
          <w:color w:val="000000"/>
          <w:sz w:val="24"/>
          <w:szCs w:val="24"/>
        </w:rPr>
        <w:t xml:space="preserve"> cl</w:t>
      </w:r>
      <w:r w:rsidR="005C5FF2">
        <w:rPr>
          <w:rFonts w:ascii="Times New Roman" w:eastAsia="Times New Roman" w:hAnsi="Times New Roman" w:cs="Times New Roman"/>
          <w:color w:val="000000"/>
          <w:sz w:val="24"/>
          <w:szCs w:val="24"/>
        </w:rPr>
        <w:t>ose had</w:t>
      </w:r>
      <w:r w:rsidR="00FE65F2" w:rsidRPr="00FE65F2">
        <w:rPr>
          <w:rFonts w:ascii="Times New Roman" w:eastAsia="Times New Roman" w:hAnsi="Times New Roman" w:cs="Times New Roman"/>
          <w:color w:val="000000"/>
          <w:sz w:val="24"/>
          <w:szCs w:val="24"/>
        </w:rPr>
        <w:t xml:space="preserve"> increased </w:t>
      </w:r>
      <w:r w:rsidR="005C5FF2">
        <w:rPr>
          <w:rFonts w:ascii="Times New Roman" w:eastAsia="Times New Roman" w:hAnsi="Times New Roman" w:cs="Times New Roman"/>
          <w:color w:val="000000"/>
          <w:sz w:val="24"/>
          <w:szCs w:val="24"/>
        </w:rPr>
        <w:t>by 10.3%. Although</w:t>
      </w:r>
      <w:r w:rsidR="00FE65F2" w:rsidRPr="00FE65F2">
        <w:rPr>
          <w:rFonts w:ascii="Times New Roman" w:eastAsia="Times New Roman" w:hAnsi="Times New Roman" w:cs="Times New Roman"/>
          <w:color w:val="000000"/>
          <w:sz w:val="24"/>
          <w:szCs w:val="24"/>
        </w:rPr>
        <w:t xml:space="preserve"> this percent is not </w:t>
      </w:r>
      <w:r w:rsidR="00540D0F" w:rsidRPr="00FE65F2">
        <w:rPr>
          <w:rFonts w:ascii="Times New Roman" w:eastAsia="Times New Roman" w:hAnsi="Times New Roman" w:cs="Times New Roman"/>
          <w:color w:val="000000"/>
          <w:sz w:val="24"/>
          <w:szCs w:val="24"/>
        </w:rPr>
        <w:t>substantial</w:t>
      </w:r>
      <w:r w:rsidR="003E7654">
        <w:rPr>
          <w:rFonts w:ascii="Times New Roman" w:eastAsia="Times New Roman" w:hAnsi="Times New Roman" w:cs="Times New Roman"/>
          <w:color w:val="000000"/>
          <w:sz w:val="24"/>
          <w:szCs w:val="24"/>
        </w:rPr>
        <w:t>,</w:t>
      </w:r>
      <w:r w:rsidR="00FE65F2" w:rsidRPr="00FE65F2">
        <w:rPr>
          <w:rFonts w:ascii="Times New Roman" w:eastAsia="Times New Roman" w:hAnsi="Times New Roman" w:cs="Times New Roman"/>
          <w:color w:val="000000"/>
          <w:sz w:val="24"/>
          <w:szCs w:val="24"/>
        </w:rPr>
        <w:t xml:space="preserve"> it is important to be aware that the knowle</w:t>
      </w:r>
      <w:r w:rsidR="00870A12">
        <w:rPr>
          <w:rFonts w:ascii="Times New Roman" w:eastAsia="Times New Roman" w:hAnsi="Times New Roman" w:cs="Times New Roman"/>
          <w:color w:val="000000"/>
          <w:sz w:val="24"/>
          <w:szCs w:val="24"/>
        </w:rPr>
        <w:t>dge about Gallaudet University has increased.</w:t>
      </w:r>
    </w:p>
    <w:p w14:paraId="03826268" w14:textId="77777777" w:rsidR="00FE65F2" w:rsidRPr="00FE65F2" w:rsidRDefault="00FE65F2" w:rsidP="00482124">
      <w:pPr>
        <w:spacing w:after="0" w:line="480" w:lineRule="auto"/>
        <w:rPr>
          <w:rFonts w:ascii="Times New Roman" w:eastAsia="Times New Roman" w:hAnsi="Times New Roman" w:cs="Times New Roman"/>
          <w:sz w:val="24"/>
          <w:szCs w:val="24"/>
        </w:rPr>
      </w:pPr>
      <w:r w:rsidRPr="00FE65F2">
        <w:rPr>
          <w:rFonts w:ascii="Times New Roman" w:eastAsia="Times New Roman" w:hAnsi="Times New Roman" w:cs="Times New Roman"/>
          <w:b/>
          <w:bCs/>
          <w:color w:val="000000"/>
          <w:sz w:val="24"/>
          <w:szCs w:val="24"/>
        </w:rPr>
        <w:t>Item #6: “hearing”</w:t>
      </w:r>
    </w:p>
    <w:p w14:paraId="3C05F35E" w14:textId="06D3D4A0" w:rsidR="00FE65F2" w:rsidRPr="00FE65F2" w:rsidRDefault="006F12E9" w:rsidP="004821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lexical item “</w:t>
      </w:r>
      <w:r w:rsidR="00FE65F2" w:rsidRPr="00FE65F2">
        <w:rPr>
          <w:rFonts w:ascii="Times New Roman" w:eastAsia="Times New Roman" w:hAnsi="Times New Roman" w:cs="Times New Roman"/>
          <w:color w:val="000000"/>
          <w:sz w:val="24"/>
          <w:szCs w:val="24"/>
        </w:rPr>
        <w:t>hearing</w:t>
      </w:r>
      <w:r>
        <w:rPr>
          <w:rFonts w:ascii="Times New Roman" w:eastAsia="Times New Roman" w:hAnsi="Times New Roman" w:cs="Times New Roman"/>
          <w:color w:val="000000"/>
          <w:sz w:val="24"/>
          <w:szCs w:val="24"/>
        </w:rPr>
        <w:t xml:space="preserve">” </w:t>
      </w:r>
      <w:r w:rsidR="00FE65F2" w:rsidRPr="00FE65F2">
        <w:rPr>
          <w:rFonts w:ascii="Times New Roman" w:eastAsia="Times New Roman" w:hAnsi="Times New Roman" w:cs="Times New Roman"/>
          <w:color w:val="000000"/>
          <w:sz w:val="24"/>
          <w:szCs w:val="24"/>
        </w:rPr>
        <w:t xml:space="preserve">is often referred to as being part of the majority or communicating in </w:t>
      </w:r>
      <w:r w:rsidR="007733CB">
        <w:rPr>
          <w:rFonts w:ascii="Times New Roman" w:eastAsia="Times New Roman" w:hAnsi="Times New Roman" w:cs="Times New Roman"/>
          <w:color w:val="000000"/>
          <w:sz w:val="24"/>
          <w:szCs w:val="24"/>
        </w:rPr>
        <w:t xml:space="preserve">a </w:t>
      </w:r>
      <w:r w:rsidR="00FE65F2" w:rsidRPr="00FE65F2">
        <w:rPr>
          <w:rFonts w:ascii="Times New Roman" w:eastAsia="Times New Roman" w:hAnsi="Times New Roman" w:cs="Times New Roman"/>
          <w:color w:val="000000"/>
          <w:sz w:val="24"/>
          <w:szCs w:val="24"/>
        </w:rPr>
        <w:t>vocal and auditory sense.  Depend</w:t>
      </w:r>
      <w:r w:rsidR="007733CB">
        <w:rPr>
          <w:rFonts w:ascii="Times New Roman" w:eastAsia="Times New Roman" w:hAnsi="Times New Roman" w:cs="Times New Roman"/>
          <w:color w:val="000000"/>
          <w:sz w:val="24"/>
          <w:szCs w:val="24"/>
        </w:rPr>
        <w:t>ing</w:t>
      </w:r>
      <w:r w:rsidR="00FE65F2" w:rsidRPr="00FE65F2">
        <w:rPr>
          <w:rFonts w:ascii="Times New Roman" w:eastAsia="Times New Roman" w:hAnsi="Times New Roman" w:cs="Times New Roman"/>
          <w:color w:val="000000"/>
          <w:sz w:val="24"/>
          <w:szCs w:val="24"/>
        </w:rPr>
        <w:t xml:space="preserve"> on the location of this sign the semantic sense can a</w:t>
      </w:r>
      <w:r w:rsidR="007733CB">
        <w:rPr>
          <w:rFonts w:ascii="Times New Roman" w:eastAsia="Times New Roman" w:hAnsi="Times New Roman" w:cs="Times New Roman"/>
          <w:color w:val="000000"/>
          <w:sz w:val="24"/>
          <w:szCs w:val="24"/>
        </w:rPr>
        <w:t>lso mean an oppressive community</w:t>
      </w:r>
      <w:r w:rsidR="00FE65F2" w:rsidRPr="00FE65F2">
        <w:rPr>
          <w:rFonts w:ascii="Times New Roman" w:eastAsia="Times New Roman" w:hAnsi="Times New Roman" w:cs="Times New Roman"/>
          <w:color w:val="000000"/>
          <w:sz w:val="24"/>
          <w:szCs w:val="24"/>
        </w:rPr>
        <w:t xml:space="preserve"> along with other meanings to represent that</w:t>
      </w:r>
      <w:r w:rsidR="007733CB">
        <w:rPr>
          <w:rFonts w:ascii="Times New Roman" w:eastAsia="Times New Roman" w:hAnsi="Times New Roman" w:cs="Times New Roman"/>
          <w:color w:val="000000"/>
          <w:sz w:val="24"/>
          <w:szCs w:val="24"/>
        </w:rPr>
        <w:t xml:space="preserve"> “they are not one of us” (Cokel</w:t>
      </w:r>
      <w:r w:rsidR="00FE65F2" w:rsidRPr="00FE65F2">
        <w:rPr>
          <w:rFonts w:ascii="Times New Roman" w:eastAsia="Times New Roman" w:hAnsi="Times New Roman" w:cs="Times New Roman"/>
          <w:color w:val="000000"/>
          <w:sz w:val="24"/>
          <w:szCs w:val="24"/>
        </w:rPr>
        <w:t>y, 2001). While interpreters use</w:t>
      </w:r>
      <w:r w:rsidR="005117A4">
        <w:rPr>
          <w:rFonts w:ascii="Times New Roman" w:eastAsia="Times New Roman" w:hAnsi="Times New Roman" w:cs="Times New Roman"/>
          <w:color w:val="000000"/>
          <w:sz w:val="24"/>
          <w:szCs w:val="24"/>
        </w:rPr>
        <w:t xml:space="preserve"> the word</w:t>
      </w:r>
      <w:r w:rsidR="00BC141E">
        <w:rPr>
          <w:rFonts w:ascii="Times New Roman" w:eastAsia="Times New Roman" w:hAnsi="Times New Roman" w:cs="Times New Roman"/>
          <w:color w:val="000000"/>
          <w:sz w:val="24"/>
          <w:szCs w:val="24"/>
        </w:rPr>
        <w:t xml:space="preserve"> “hearing”</w:t>
      </w:r>
      <w:r w:rsidR="00FE65F2" w:rsidRPr="00FE65F2">
        <w:rPr>
          <w:rFonts w:ascii="Times New Roman" w:eastAsia="Times New Roman" w:hAnsi="Times New Roman" w:cs="Times New Roman"/>
          <w:color w:val="000000"/>
          <w:sz w:val="24"/>
          <w:szCs w:val="24"/>
        </w:rPr>
        <w:t xml:space="preserve"> during their interpretation</w:t>
      </w:r>
      <w:r w:rsidR="007733CB">
        <w:rPr>
          <w:rFonts w:ascii="Times New Roman" w:eastAsia="Times New Roman" w:hAnsi="Times New Roman" w:cs="Times New Roman"/>
          <w:color w:val="000000"/>
          <w:sz w:val="24"/>
          <w:szCs w:val="24"/>
        </w:rPr>
        <w:t>,</w:t>
      </w:r>
      <w:r w:rsidR="00FE65F2" w:rsidRPr="00FE65F2">
        <w:rPr>
          <w:rFonts w:ascii="Times New Roman" w:eastAsia="Times New Roman" w:hAnsi="Times New Roman" w:cs="Times New Roman"/>
          <w:color w:val="000000"/>
          <w:sz w:val="24"/>
          <w:szCs w:val="24"/>
        </w:rPr>
        <w:t xml:space="preserve"> </w:t>
      </w:r>
      <w:r w:rsidR="005117A4">
        <w:rPr>
          <w:rFonts w:ascii="Times New Roman" w:eastAsia="Times New Roman" w:hAnsi="Times New Roman" w:cs="Times New Roman"/>
          <w:color w:val="000000"/>
          <w:sz w:val="24"/>
          <w:szCs w:val="24"/>
        </w:rPr>
        <w:t xml:space="preserve">views of </w:t>
      </w:r>
      <w:r w:rsidR="00FE65F2" w:rsidRPr="00FE65F2">
        <w:rPr>
          <w:rFonts w:ascii="Times New Roman" w:eastAsia="Times New Roman" w:hAnsi="Times New Roman" w:cs="Times New Roman"/>
          <w:color w:val="000000"/>
          <w:sz w:val="24"/>
          <w:szCs w:val="24"/>
        </w:rPr>
        <w:t xml:space="preserve">the English-speaking community </w:t>
      </w:r>
      <w:r w:rsidR="007733CB">
        <w:rPr>
          <w:rFonts w:ascii="Times New Roman" w:eastAsia="Times New Roman" w:hAnsi="Times New Roman" w:cs="Times New Roman"/>
          <w:color w:val="000000"/>
          <w:sz w:val="24"/>
          <w:szCs w:val="24"/>
        </w:rPr>
        <w:t xml:space="preserve">may </w:t>
      </w:r>
      <w:r w:rsidR="00FE65F2" w:rsidRPr="00FE65F2">
        <w:rPr>
          <w:rFonts w:ascii="Times New Roman" w:eastAsia="Times New Roman" w:hAnsi="Times New Roman" w:cs="Times New Roman"/>
          <w:color w:val="000000"/>
          <w:sz w:val="24"/>
          <w:szCs w:val="24"/>
        </w:rPr>
        <w:t>differ.</w:t>
      </w:r>
    </w:p>
    <w:p w14:paraId="4F31752C" w14:textId="77777777" w:rsidR="00DE04C1" w:rsidRDefault="00FE65F2" w:rsidP="00482124">
      <w:pPr>
        <w:spacing w:after="0" w:line="480" w:lineRule="auto"/>
        <w:ind w:firstLine="720"/>
        <w:rPr>
          <w:rFonts w:ascii="Times New Roman" w:eastAsia="Times New Roman" w:hAnsi="Times New Roman" w:cs="Times New Roman"/>
          <w:color w:val="000000"/>
          <w:sz w:val="24"/>
          <w:szCs w:val="24"/>
        </w:rPr>
      </w:pPr>
      <w:r w:rsidRPr="00FE65F2">
        <w:rPr>
          <w:rFonts w:ascii="Times New Roman" w:eastAsia="Times New Roman" w:hAnsi="Times New Roman" w:cs="Times New Roman"/>
          <w:color w:val="000000"/>
          <w:sz w:val="24"/>
          <w:szCs w:val="24"/>
        </w:rPr>
        <w:t xml:space="preserve">The collection of the responses were divided into five categories: </w:t>
      </w:r>
      <w:proofErr w:type="spellStart"/>
      <w:r w:rsidRPr="00FE65F2">
        <w:rPr>
          <w:rFonts w:ascii="Times New Roman" w:eastAsia="Times New Roman" w:hAnsi="Times New Roman" w:cs="Times New Roman"/>
          <w:color w:val="000000"/>
          <w:sz w:val="24"/>
          <w:szCs w:val="24"/>
        </w:rPr>
        <w:t>audiologic</w:t>
      </w:r>
      <w:proofErr w:type="spellEnd"/>
      <w:r w:rsidRPr="00FE65F2">
        <w:rPr>
          <w:rFonts w:ascii="Times New Roman" w:eastAsia="Times New Roman" w:hAnsi="Times New Roman" w:cs="Times New Roman"/>
          <w:color w:val="000000"/>
          <w:sz w:val="24"/>
          <w:szCs w:val="24"/>
        </w:rPr>
        <w:t xml:space="preserve"> capabilities, mentioning a sense or sensation, those whose identity to belong to a socio-cultural group, miscellaneous responses, and responses of the type </w:t>
      </w:r>
      <w:r w:rsidR="007733CB" w:rsidRPr="00FE65F2">
        <w:rPr>
          <w:rFonts w:ascii="Times New Roman" w:eastAsia="Times New Roman" w:hAnsi="Times New Roman" w:cs="Times New Roman"/>
          <w:color w:val="000000"/>
          <w:sz w:val="24"/>
          <w:szCs w:val="24"/>
        </w:rPr>
        <w:t>of “</w:t>
      </w:r>
      <w:r w:rsidRPr="00FE65F2">
        <w:rPr>
          <w:rFonts w:ascii="Times New Roman" w:eastAsia="Times New Roman" w:hAnsi="Times New Roman" w:cs="Times New Roman"/>
          <w:color w:val="000000"/>
          <w:sz w:val="24"/>
          <w:szCs w:val="24"/>
        </w:rPr>
        <w:t>I don’t know”</w:t>
      </w:r>
      <w:r w:rsidR="007733CB">
        <w:rPr>
          <w:rFonts w:ascii="Times New Roman" w:eastAsia="Times New Roman" w:hAnsi="Times New Roman" w:cs="Times New Roman"/>
          <w:color w:val="000000"/>
          <w:sz w:val="24"/>
          <w:szCs w:val="24"/>
        </w:rPr>
        <w:t>,</w:t>
      </w:r>
      <w:r w:rsidRPr="00FE65F2">
        <w:rPr>
          <w:rFonts w:ascii="Times New Roman" w:eastAsia="Times New Roman" w:hAnsi="Times New Roman" w:cs="Times New Roman"/>
          <w:color w:val="000000"/>
          <w:sz w:val="24"/>
          <w:szCs w:val="24"/>
        </w:rPr>
        <w:t xml:space="preserve"> etc.  The following graph illustrates the distribution of responses: </w:t>
      </w:r>
    </w:p>
    <w:p w14:paraId="4B5630D8" w14:textId="5B15D466" w:rsidR="00FE65F2" w:rsidRPr="00FE65F2" w:rsidRDefault="0076015D" w:rsidP="00482124">
      <w:pPr>
        <w:spacing w:after="0" w:line="480" w:lineRule="auto"/>
        <w:jc w:val="center"/>
        <w:rPr>
          <w:rFonts w:ascii="Times New Roman" w:eastAsia="Times New Roman" w:hAnsi="Times New Roman" w:cs="Times New Roman"/>
          <w:sz w:val="24"/>
          <w:szCs w:val="24"/>
        </w:rPr>
      </w:pPr>
      <w:r w:rsidRPr="00FE65F2">
        <w:rPr>
          <w:rFonts w:ascii="Times New Roman" w:eastAsia="Times New Roman" w:hAnsi="Times New Roman" w:cs="Times New Roman"/>
          <w:noProof/>
          <w:sz w:val="24"/>
          <w:szCs w:val="24"/>
        </w:rPr>
        <w:lastRenderedPageBreak/>
        <w:drawing>
          <wp:inline distT="0" distB="0" distL="0" distR="0" wp14:anchorId="79F42C60" wp14:editId="6E49F711">
            <wp:extent cx="5175849" cy="3200400"/>
            <wp:effectExtent l="0" t="0" r="6350" b="0"/>
            <wp:docPr id="16" name="Picture 16" descr="h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ear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5849" cy="3200400"/>
                    </a:xfrm>
                    <a:prstGeom prst="rect">
                      <a:avLst/>
                    </a:prstGeom>
                    <a:noFill/>
                    <a:ln>
                      <a:noFill/>
                    </a:ln>
                  </pic:spPr>
                </pic:pic>
              </a:graphicData>
            </a:graphic>
          </wp:inline>
        </w:drawing>
      </w:r>
    </w:p>
    <w:p w14:paraId="4853977C" w14:textId="0846E6DD" w:rsidR="00FE65F2" w:rsidRPr="0098708E" w:rsidRDefault="00FE65F2" w:rsidP="0098708E">
      <w:pPr>
        <w:spacing w:after="0" w:line="480" w:lineRule="auto"/>
        <w:rPr>
          <w:rFonts w:ascii="Times New Roman" w:eastAsia="Times New Roman" w:hAnsi="Times New Roman" w:cs="Times New Roman"/>
          <w:sz w:val="24"/>
          <w:szCs w:val="24"/>
        </w:rPr>
      </w:pPr>
      <w:r w:rsidRPr="00FE65F2">
        <w:rPr>
          <w:rFonts w:ascii="Times New Roman" w:eastAsia="Times New Roman" w:hAnsi="Times New Roman" w:cs="Times New Roman"/>
          <w:b/>
          <w:bCs/>
          <w:color w:val="000000"/>
          <w:sz w:val="24"/>
          <w:szCs w:val="24"/>
        </w:rPr>
        <w:t>  </w:t>
      </w:r>
      <w:r w:rsidR="007733CB">
        <w:rPr>
          <w:rFonts w:ascii="Times New Roman" w:eastAsia="Times New Roman" w:hAnsi="Times New Roman" w:cs="Times New Roman"/>
          <w:b/>
          <w:bCs/>
          <w:color w:val="000000"/>
          <w:sz w:val="24"/>
          <w:szCs w:val="24"/>
        </w:rPr>
        <w:tab/>
      </w:r>
      <w:r w:rsidRPr="00FE65F2">
        <w:rPr>
          <w:rFonts w:ascii="Times New Roman" w:eastAsia="Times New Roman" w:hAnsi="Times New Roman" w:cs="Times New Roman"/>
          <w:color w:val="000000"/>
          <w:sz w:val="24"/>
          <w:szCs w:val="24"/>
        </w:rPr>
        <w:t>Of the 48 responses that were given, 60.4% of the respondents identified ‘heari</w:t>
      </w:r>
      <w:r w:rsidR="0098708E">
        <w:rPr>
          <w:rFonts w:ascii="Times New Roman" w:eastAsia="Times New Roman" w:hAnsi="Times New Roman" w:cs="Times New Roman"/>
          <w:color w:val="000000"/>
          <w:sz w:val="24"/>
          <w:szCs w:val="24"/>
        </w:rPr>
        <w:t xml:space="preserve">ng’ as an </w:t>
      </w:r>
      <w:proofErr w:type="spellStart"/>
      <w:r w:rsidR="0098708E">
        <w:rPr>
          <w:rFonts w:ascii="Times New Roman" w:eastAsia="Times New Roman" w:hAnsi="Times New Roman" w:cs="Times New Roman"/>
          <w:color w:val="000000"/>
          <w:sz w:val="24"/>
          <w:szCs w:val="24"/>
        </w:rPr>
        <w:t>audiologic</w:t>
      </w:r>
      <w:proofErr w:type="spellEnd"/>
      <w:r w:rsidR="0098708E">
        <w:rPr>
          <w:rFonts w:ascii="Times New Roman" w:eastAsia="Times New Roman" w:hAnsi="Times New Roman" w:cs="Times New Roman"/>
          <w:color w:val="000000"/>
          <w:sz w:val="24"/>
          <w:szCs w:val="24"/>
        </w:rPr>
        <w:t xml:space="preserve"> capability</w:t>
      </w:r>
      <w:r w:rsidRPr="00FE65F2">
        <w:rPr>
          <w:rFonts w:ascii="Times New Roman" w:eastAsia="Times New Roman" w:hAnsi="Times New Roman" w:cs="Times New Roman"/>
          <w:color w:val="000000"/>
          <w:sz w:val="24"/>
          <w:szCs w:val="24"/>
        </w:rPr>
        <w:t xml:space="preserve"> or relative to a sensation (collapsing the first t</w:t>
      </w:r>
      <w:r w:rsidR="0098708E">
        <w:rPr>
          <w:rFonts w:ascii="Times New Roman" w:eastAsia="Times New Roman" w:hAnsi="Times New Roman" w:cs="Times New Roman"/>
          <w:color w:val="000000"/>
          <w:sz w:val="24"/>
          <w:szCs w:val="24"/>
        </w:rPr>
        <w:t>w</w:t>
      </w:r>
      <w:r w:rsidRPr="00FE65F2">
        <w:rPr>
          <w:rFonts w:ascii="Times New Roman" w:eastAsia="Times New Roman" w:hAnsi="Times New Roman" w:cs="Times New Roman"/>
          <w:color w:val="000000"/>
          <w:sz w:val="24"/>
          <w:szCs w:val="24"/>
        </w:rPr>
        <w:t>o categories).  None of the respondents had associated the English lexical item with the seman</w:t>
      </w:r>
      <w:r w:rsidR="0098708E">
        <w:rPr>
          <w:rFonts w:ascii="Times New Roman" w:eastAsia="Times New Roman" w:hAnsi="Times New Roman" w:cs="Times New Roman"/>
          <w:color w:val="000000"/>
          <w:sz w:val="24"/>
          <w:szCs w:val="24"/>
        </w:rPr>
        <w:t>tic sense of identity, while</w:t>
      </w:r>
      <w:r w:rsidRPr="00FE65F2">
        <w:rPr>
          <w:rFonts w:ascii="Times New Roman" w:eastAsia="Times New Roman" w:hAnsi="Times New Roman" w:cs="Times New Roman"/>
          <w:color w:val="000000"/>
          <w:sz w:val="24"/>
          <w:szCs w:val="24"/>
        </w:rPr>
        <w:t> 2.1% of the participants indicated that they did not link any semantic sense to the lexical item that interpreters may use t</w:t>
      </w:r>
      <w:r w:rsidR="0098708E">
        <w:rPr>
          <w:rFonts w:ascii="Times New Roman" w:eastAsia="Times New Roman" w:hAnsi="Times New Roman" w:cs="Times New Roman"/>
          <w:color w:val="000000"/>
          <w:sz w:val="24"/>
          <w:szCs w:val="24"/>
        </w:rPr>
        <w:t>hroughout their interpretation. Table 6</w:t>
      </w:r>
      <w:r w:rsidR="00961498">
        <w:rPr>
          <w:rFonts w:ascii="Times New Roman" w:eastAsia="Times New Roman" w:hAnsi="Times New Roman" w:cs="Times New Roman"/>
          <w:color w:val="000000"/>
          <w:sz w:val="24"/>
          <w:szCs w:val="24"/>
        </w:rPr>
        <w:t>,</w:t>
      </w:r>
      <w:r w:rsidR="0098708E">
        <w:rPr>
          <w:rFonts w:ascii="Times New Roman" w:eastAsia="Times New Roman" w:hAnsi="Times New Roman" w:cs="Times New Roman"/>
          <w:color w:val="000000"/>
          <w:sz w:val="24"/>
          <w:szCs w:val="24"/>
        </w:rPr>
        <w:t xml:space="preserve"> below</w:t>
      </w:r>
      <w:r w:rsidR="00961498">
        <w:rPr>
          <w:rFonts w:ascii="Times New Roman" w:eastAsia="Times New Roman" w:hAnsi="Times New Roman" w:cs="Times New Roman"/>
          <w:color w:val="000000"/>
          <w:sz w:val="24"/>
          <w:szCs w:val="24"/>
        </w:rPr>
        <w:t>,</w:t>
      </w:r>
      <w:r w:rsidR="0098708E">
        <w:rPr>
          <w:rFonts w:ascii="Times New Roman" w:eastAsia="Times New Roman" w:hAnsi="Times New Roman" w:cs="Times New Roman"/>
          <w:color w:val="000000"/>
          <w:sz w:val="24"/>
          <w:szCs w:val="24"/>
        </w:rPr>
        <w:t xml:space="preserve"> shows a list</w:t>
      </w:r>
      <w:r w:rsidRPr="00FE65F2">
        <w:rPr>
          <w:rFonts w:ascii="Times New Roman" w:eastAsia="Times New Roman" w:hAnsi="Times New Roman" w:cs="Times New Roman"/>
          <w:color w:val="000000"/>
          <w:sz w:val="24"/>
          <w:szCs w:val="24"/>
        </w:rPr>
        <w:t xml:space="preserve"> of some of the miscellaneous responses:</w:t>
      </w:r>
    </w:p>
    <w:p w14:paraId="229F96AB" w14:textId="18B96F37" w:rsidR="000A5FCB" w:rsidRPr="000A5FCB" w:rsidRDefault="000A5FCB" w:rsidP="000A5FCB">
      <w:pPr>
        <w:spacing w:after="0" w:line="240" w:lineRule="auto"/>
        <w:rPr>
          <w:rFonts w:ascii="Times New Roman" w:eastAsia="Times New Roman" w:hAnsi="Times New Roman" w:cs="Times New Roman"/>
          <w:i/>
          <w:sz w:val="24"/>
          <w:szCs w:val="24"/>
        </w:rPr>
      </w:pPr>
      <w:r w:rsidRPr="000A5FCB">
        <w:rPr>
          <w:rFonts w:ascii="Times New Roman" w:eastAsia="Times New Roman" w:hAnsi="Times New Roman" w:cs="Times New Roman"/>
          <w:i/>
          <w:color w:val="000000"/>
          <w:sz w:val="24"/>
          <w:szCs w:val="24"/>
        </w:rPr>
        <w:t>Table 6.</w:t>
      </w:r>
    </w:p>
    <w:tbl>
      <w:tblPr>
        <w:tblW w:w="9360" w:type="dxa"/>
        <w:tblCellMar>
          <w:top w:w="15" w:type="dxa"/>
          <w:left w:w="15" w:type="dxa"/>
          <w:bottom w:w="15" w:type="dxa"/>
          <w:right w:w="15" w:type="dxa"/>
        </w:tblCellMar>
        <w:tblLook w:val="04A0" w:firstRow="1" w:lastRow="0" w:firstColumn="1" w:lastColumn="0" w:noHBand="0" w:noVBand="1"/>
      </w:tblPr>
      <w:tblGrid>
        <w:gridCol w:w="4879"/>
        <w:gridCol w:w="4481"/>
      </w:tblGrid>
      <w:tr w:rsidR="00FE65F2" w:rsidRPr="00FE65F2" w14:paraId="30873C67" w14:textId="77777777" w:rsidTr="00FE65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E745EA"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Ears, sound, music</w:t>
            </w:r>
          </w:p>
          <w:p w14:paraId="487201FE"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Big Meeting</w:t>
            </w:r>
          </w:p>
          <w:p w14:paraId="58C33AE6"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Blessed to have it</w:t>
            </w:r>
          </w:p>
          <w:p w14:paraId="54B76A49"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Gift taken for granted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755F78"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 xml:space="preserve">Don’t think about it </w:t>
            </w:r>
          </w:p>
          <w:p w14:paraId="00DC361F"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Loss</w:t>
            </w:r>
          </w:p>
          <w:p w14:paraId="1B14E73B"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Ears</w:t>
            </w:r>
          </w:p>
          <w:p w14:paraId="0BF77D1B"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Court</w:t>
            </w:r>
          </w:p>
        </w:tc>
      </w:tr>
    </w:tbl>
    <w:p w14:paraId="5D0222D5" w14:textId="5A5EC12C" w:rsidR="00FE65F2" w:rsidRPr="00FE65F2" w:rsidRDefault="00FE65F2" w:rsidP="00E52630">
      <w:pPr>
        <w:spacing w:after="0" w:line="480" w:lineRule="auto"/>
        <w:rPr>
          <w:rFonts w:ascii="Times New Roman" w:eastAsia="Times New Roman" w:hAnsi="Times New Roman" w:cs="Times New Roman"/>
          <w:sz w:val="24"/>
          <w:szCs w:val="24"/>
        </w:rPr>
      </w:pPr>
    </w:p>
    <w:p w14:paraId="193203F0" w14:textId="656DB013" w:rsidR="00FE65F2" w:rsidRPr="00FE65F2" w:rsidRDefault="00FE65F2" w:rsidP="00482124">
      <w:pPr>
        <w:spacing w:after="0" w:line="480" w:lineRule="auto"/>
        <w:ind w:firstLine="720"/>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When comparing the two studies</w:t>
      </w:r>
      <w:r w:rsidR="007733CB">
        <w:rPr>
          <w:rFonts w:ascii="Times New Roman" w:eastAsia="Times New Roman" w:hAnsi="Times New Roman" w:cs="Times New Roman"/>
          <w:color w:val="000000"/>
          <w:sz w:val="24"/>
          <w:szCs w:val="24"/>
        </w:rPr>
        <w:t>,</w:t>
      </w:r>
      <w:r w:rsidRPr="00FE65F2">
        <w:rPr>
          <w:rFonts w:ascii="Times New Roman" w:eastAsia="Times New Roman" w:hAnsi="Times New Roman" w:cs="Times New Roman"/>
          <w:color w:val="000000"/>
          <w:sz w:val="24"/>
          <w:szCs w:val="24"/>
        </w:rPr>
        <w:t xml:space="preserve"> 18.4% more responses were associated with </w:t>
      </w:r>
      <w:proofErr w:type="spellStart"/>
      <w:r w:rsidRPr="00FE65F2">
        <w:rPr>
          <w:rFonts w:ascii="Times New Roman" w:eastAsia="Times New Roman" w:hAnsi="Times New Roman" w:cs="Times New Roman"/>
          <w:color w:val="000000"/>
          <w:sz w:val="24"/>
          <w:szCs w:val="24"/>
        </w:rPr>
        <w:t>audiologic</w:t>
      </w:r>
      <w:proofErr w:type="spellEnd"/>
      <w:r w:rsidRPr="00FE65F2">
        <w:rPr>
          <w:rFonts w:ascii="Times New Roman" w:eastAsia="Times New Roman" w:hAnsi="Times New Roman" w:cs="Times New Roman"/>
          <w:color w:val="000000"/>
          <w:sz w:val="24"/>
          <w:szCs w:val="24"/>
        </w:rPr>
        <w:t xml:space="preserve"> capabilities</w:t>
      </w:r>
      <w:r w:rsidR="00A307EF">
        <w:rPr>
          <w:rFonts w:ascii="Times New Roman" w:eastAsia="Times New Roman" w:hAnsi="Times New Roman" w:cs="Times New Roman"/>
          <w:color w:val="000000"/>
          <w:sz w:val="24"/>
          <w:szCs w:val="24"/>
        </w:rPr>
        <w:t xml:space="preserve"> in the current study</w:t>
      </w:r>
      <w:r w:rsidRPr="00FE65F2">
        <w:rPr>
          <w:rFonts w:ascii="Times New Roman" w:eastAsia="Times New Roman" w:hAnsi="Times New Roman" w:cs="Times New Roman"/>
          <w:color w:val="000000"/>
          <w:sz w:val="24"/>
          <w:szCs w:val="24"/>
        </w:rPr>
        <w:t xml:space="preserve">, and the responses relating to sensation </w:t>
      </w:r>
      <w:r w:rsidR="00A307EF">
        <w:rPr>
          <w:rFonts w:ascii="Times New Roman" w:eastAsia="Times New Roman" w:hAnsi="Times New Roman" w:cs="Times New Roman"/>
          <w:color w:val="000000"/>
          <w:sz w:val="24"/>
          <w:szCs w:val="24"/>
        </w:rPr>
        <w:t xml:space="preserve">in the original study </w:t>
      </w:r>
      <w:r w:rsidRPr="00FE65F2">
        <w:rPr>
          <w:rFonts w:ascii="Times New Roman" w:eastAsia="Times New Roman" w:hAnsi="Times New Roman" w:cs="Times New Roman"/>
          <w:color w:val="000000"/>
          <w:sz w:val="24"/>
          <w:szCs w:val="24"/>
        </w:rPr>
        <w:t xml:space="preserve">had decreased </w:t>
      </w:r>
      <w:r w:rsidR="00A307EF">
        <w:rPr>
          <w:rFonts w:ascii="Times New Roman" w:eastAsia="Times New Roman" w:hAnsi="Times New Roman" w:cs="Times New Roman"/>
          <w:color w:val="000000"/>
          <w:sz w:val="24"/>
          <w:szCs w:val="24"/>
        </w:rPr>
        <w:t xml:space="preserve">by </w:t>
      </w:r>
      <w:r w:rsidRPr="00FE65F2">
        <w:rPr>
          <w:rFonts w:ascii="Times New Roman" w:eastAsia="Times New Roman" w:hAnsi="Times New Roman" w:cs="Times New Roman"/>
          <w:color w:val="000000"/>
          <w:sz w:val="24"/>
          <w:szCs w:val="24"/>
        </w:rPr>
        <w:t>22.8%.  Commonly in the English-speaking community</w:t>
      </w:r>
      <w:r w:rsidR="008E0710">
        <w:rPr>
          <w:rFonts w:ascii="Times New Roman" w:eastAsia="Times New Roman" w:hAnsi="Times New Roman" w:cs="Times New Roman"/>
          <w:color w:val="000000"/>
          <w:sz w:val="24"/>
          <w:szCs w:val="24"/>
        </w:rPr>
        <w:t>,</w:t>
      </w:r>
      <w:r w:rsidRPr="00FE65F2">
        <w:rPr>
          <w:rFonts w:ascii="Times New Roman" w:eastAsia="Times New Roman" w:hAnsi="Times New Roman" w:cs="Times New Roman"/>
          <w:color w:val="000000"/>
          <w:sz w:val="24"/>
          <w:szCs w:val="24"/>
        </w:rPr>
        <w:t xml:space="preserve"> individuals do not identify themselves as hearing</w:t>
      </w:r>
      <w:r w:rsidR="008E0710">
        <w:rPr>
          <w:rFonts w:ascii="Times New Roman" w:eastAsia="Times New Roman" w:hAnsi="Times New Roman" w:cs="Times New Roman"/>
          <w:color w:val="000000"/>
          <w:sz w:val="24"/>
          <w:szCs w:val="24"/>
        </w:rPr>
        <w:t>, but will</w:t>
      </w:r>
      <w:r w:rsidRPr="00FE65F2">
        <w:rPr>
          <w:rFonts w:ascii="Times New Roman" w:eastAsia="Times New Roman" w:hAnsi="Times New Roman" w:cs="Times New Roman"/>
          <w:color w:val="000000"/>
          <w:sz w:val="24"/>
          <w:szCs w:val="24"/>
        </w:rPr>
        <w:t xml:space="preserve"> identify themselves based on gender, race, ethnicity, </w:t>
      </w:r>
      <w:r w:rsidRPr="00FE65F2">
        <w:rPr>
          <w:rFonts w:ascii="Times New Roman" w:eastAsia="Times New Roman" w:hAnsi="Times New Roman" w:cs="Times New Roman"/>
          <w:color w:val="000000"/>
          <w:sz w:val="24"/>
          <w:szCs w:val="24"/>
        </w:rPr>
        <w:lastRenderedPageBreak/>
        <w:t>etc.  </w:t>
      </w:r>
      <w:r w:rsidR="00AF14E5">
        <w:rPr>
          <w:rFonts w:ascii="Times New Roman" w:eastAsia="Times New Roman" w:hAnsi="Times New Roman" w:cs="Times New Roman"/>
          <w:color w:val="000000"/>
          <w:sz w:val="24"/>
          <w:szCs w:val="24"/>
        </w:rPr>
        <w:t>Furthermore</w:t>
      </w:r>
      <w:r w:rsidRPr="00FE65F2">
        <w:rPr>
          <w:rFonts w:ascii="Times New Roman" w:eastAsia="Times New Roman" w:hAnsi="Times New Roman" w:cs="Times New Roman"/>
          <w:color w:val="000000"/>
          <w:sz w:val="24"/>
          <w:szCs w:val="24"/>
        </w:rPr>
        <w:t xml:space="preserve">, they also tend to think of hearing as a capability and something </w:t>
      </w:r>
      <w:r w:rsidR="00E461C9">
        <w:rPr>
          <w:rFonts w:ascii="Times New Roman" w:eastAsia="Times New Roman" w:hAnsi="Times New Roman" w:cs="Times New Roman"/>
          <w:color w:val="000000"/>
          <w:sz w:val="24"/>
          <w:szCs w:val="24"/>
        </w:rPr>
        <w:t xml:space="preserve">they are able to do. </w:t>
      </w:r>
    </w:p>
    <w:p w14:paraId="2ECDD406" w14:textId="77777777" w:rsidR="00FE65F2" w:rsidRPr="00FE65F2" w:rsidRDefault="00FE65F2" w:rsidP="00482124">
      <w:pPr>
        <w:spacing w:after="0" w:line="480" w:lineRule="auto"/>
        <w:rPr>
          <w:rFonts w:ascii="Times New Roman" w:eastAsia="Times New Roman" w:hAnsi="Times New Roman" w:cs="Times New Roman"/>
          <w:sz w:val="24"/>
          <w:szCs w:val="24"/>
        </w:rPr>
      </w:pPr>
      <w:r w:rsidRPr="00FE65F2">
        <w:rPr>
          <w:rFonts w:ascii="Times New Roman" w:eastAsia="Times New Roman" w:hAnsi="Times New Roman" w:cs="Times New Roman"/>
          <w:b/>
          <w:bCs/>
          <w:color w:val="000000"/>
          <w:sz w:val="24"/>
          <w:szCs w:val="24"/>
        </w:rPr>
        <w:t>Item #7: “hard of hearing”</w:t>
      </w:r>
    </w:p>
    <w:p w14:paraId="294BA8BF" w14:textId="49A653F8" w:rsidR="00FE65F2" w:rsidRPr="00FE65F2" w:rsidRDefault="00FE65F2" w:rsidP="00482124">
      <w:pPr>
        <w:spacing w:after="0" w:line="480" w:lineRule="auto"/>
        <w:ind w:firstLine="720"/>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Often</w:t>
      </w:r>
      <w:r w:rsidR="00D73F96">
        <w:rPr>
          <w:rFonts w:ascii="Times New Roman" w:eastAsia="Times New Roman" w:hAnsi="Times New Roman" w:cs="Times New Roman"/>
          <w:color w:val="000000"/>
          <w:sz w:val="24"/>
          <w:szCs w:val="24"/>
        </w:rPr>
        <w:t>,</w:t>
      </w:r>
      <w:r w:rsidRPr="00FE65F2">
        <w:rPr>
          <w:rFonts w:ascii="Times New Roman" w:eastAsia="Times New Roman" w:hAnsi="Times New Roman" w:cs="Times New Roman"/>
          <w:color w:val="000000"/>
          <w:sz w:val="24"/>
          <w:szCs w:val="24"/>
        </w:rPr>
        <w:t xml:space="preserve"> interpreters will use </w:t>
      </w:r>
      <w:r w:rsidR="00150615">
        <w:rPr>
          <w:rFonts w:ascii="Times New Roman" w:eastAsia="Times New Roman" w:hAnsi="Times New Roman" w:cs="Times New Roman"/>
          <w:color w:val="000000"/>
          <w:sz w:val="24"/>
          <w:szCs w:val="24"/>
        </w:rPr>
        <w:t>the</w:t>
      </w:r>
      <w:r w:rsidRPr="00FE65F2">
        <w:rPr>
          <w:rFonts w:ascii="Times New Roman" w:eastAsia="Times New Roman" w:hAnsi="Times New Roman" w:cs="Times New Roman"/>
          <w:color w:val="000000"/>
          <w:sz w:val="24"/>
          <w:szCs w:val="24"/>
        </w:rPr>
        <w:t xml:space="preserve"> lexical item</w:t>
      </w:r>
      <w:r w:rsidR="00150615">
        <w:rPr>
          <w:rFonts w:ascii="Times New Roman" w:eastAsia="Times New Roman" w:hAnsi="Times New Roman" w:cs="Times New Roman"/>
          <w:color w:val="000000"/>
          <w:sz w:val="24"/>
          <w:szCs w:val="24"/>
        </w:rPr>
        <w:t xml:space="preserve"> “hard of hearing”</w:t>
      </w:r>
      <w:r w:rsidRPr="00FE65F2">
        <w:rPr>
          <w:rFonts w:ascii="Times New Roman" w:eastAsia="Times New Roman" w:hAnsi="Times New Roman" w:cs="Times New Roman"/>
          <w:color w:val="000000"/>
          <w:sz w:val="24"/>
          <w:szCs w:val="24"/>
        </w:rPr>
        <w:t xml:space="preserve"> in their interpretations </w:t>
      </w:r>
      <w:r w:rsidR="008F6337">
        <w:rPr>
          <w:rFonts w:ascii="Times New Roman" w:eastAsia="Times New Roman" w:hAnsi="Times New Roman" w:cs="Times New Roman"/>
          <w:color w:val="000000"/>
          <w:sz w:val="24"/>
          <w:szCs w:val="24"/>
        </w:rPr>
        <w:t>to refer</w:t>
      </w:r>
      <w:r w:rsidRPr="00FE65F2">
        <w:rPr>
          <w:rFonts w:ascii="Times New Roman" w:eastAsia="Times New Roman" w:hAnsi="Times New Roman" w:cs="Times New Roman"/>
          <w:color w:val="000000"/>
          <w:sz w:val="24"/>
          <w:szCs w:val="24"/>
        </w:rPr>
        <w:t xml:space="preserve"> to s</w:t>
      </w:r>
      <w:r w:rsidR="00150615">
        <w:rPr>
          <w:rFonts w:ascii="Times New Roman" w:eastAsia="Times New Roman" w:hAnsi="Times New Roman" w:cs="Times New Roman"/>
          <w:color w:val="000000"/>
          <w:sz w:val="24"/>
          <w:szCs w:val="24"/>
        </w:rPr>
        <w:t>omeone who may be able to pass as a hearing person or someone</w:t>
      </w:r>
      <w:r w:rsidRPr="00FE65F2">
        <w:rPr>
          <w:rFonts w:ascii="Times New Roman" w:eastAsia="Times New Roman" w:hAnsi="Times New Roman" w:cs="Times New Roman"/>
          <w:color w:val="000000"/>
          <w:sz w:val="24"/>
          <w:szCs w:val="24"/>
        </w:rPr>
        <w:t xml:space="preserve"> who may be ambiva</w:t>
      </w:r>
      <w:r w:rsidR="00370053">
        <w:rPr>
          <w:rFonts w:ascii="Times New Roman" w:eastAsia="Times New Roman" w:hAnsi="Times New Roman" w:cs="Times New Roman"/>
          <w:color w:val="000000"/>
          <w:sz w:val="24"/>
          <w:szCs w:val="24"/>
        </w:rPr>
        <w:t>lent about their identity (Cokel</w:t>
      </w:r>
      <w:r w:rsidRPr="00FE65F2">
        <w:rPr>
          <w:rFonts w:ascii="Times New Roman" w:eastAsia="Times New Roman" w:hAnsi="Times New Roman" w:cs="Times New Roman"/>
          <w:color w:val="000000"/>
          <w:sz w:val="24"/>
          <w:szCs w:val="24"/>
        </w:rPr>
        <w:t>y, 2001).  When an interpreter uses this English word in their interpretation</w:t>
      </w:r>
      <w:r w:rsidR="0078053D">
        <w:rPr>
          <w:rFonts w:ascii="Times New Roman" w:eastAsia="Times New Roman" w:hAnsi="Times New Roman" w:cs="Times New Roman"/>
          <w:color w:val="000000"/>
          <w:sz w:val="24"/>
          <w:szCs w:val="24"/>
        </w:rPr>
        <w:t>,</w:t>
      </w:r>
      <w:r w:rsidRPr="00FE65F2">
        <w:rPr>
          <w:rFonts w:ascii="Times New Roman" w:eastAsia="Times New Roman" w:hAnsi="Times New Roman" w:cs="Times New Roman"/>
          <w:color w:val="000000"/>
          <w:sz w:val="24"/>
          <w:szCs w:val="24"/>
        </w:rPr>
        <w:t xml:space="preserve"> the English-speaking community and the interprete</w:t>
      </w:r>
      <w:r w:rsidR="00370053">
        <w:rPr>
          <w:rFonts w:ascii="Times New Roman" w:eastAsia="Times New Roman" w:hAnsi="Times New Roman" w:cs="Times New Roman"/>
          <w:color w:val="000000"/>
          <w:sz w:val="24"/>
          <w:szCs w:val="24"/>
        </w:rPr>
        <w:t>r’</w:t>
      </w:r>
      <w:r w:rsidRPr="00FE65F2">
        <w:rPr>
          <w:rFonts w:ascii="Times New Roman" w:eastAsia="Times New Roman" w:hAnsi="Times New Roman" w:cs="Times New Roman"/>
          <w:color w:val="000000"/>
          <w:sz w:val="24"/>
          <w:szCs w:val="24"/>
        </w:rPr>
        <w:t xml:space="preserve">s semantic sense </w:t>
      </w:r>
      <w:r w:rsidR="0078053D">
        <w:rPr>
          <w:rFonts w:ascii="Times New Roman" w:eastAsia="Times New Roman" w:hAnsi="Times New Roman" w:cs="Times New Roman"/>
          <w:color w:val="000000"/>
          <w:sz w:val="24"/>
          <w:szCs w:val="24"/>
        </w:rPr>
        <w:t>may</w:t>
      </w:r>
      <w:r w:rsidR="00150615">
        <w:rPr>
          <w:rFonts w:ascii="Times New Roman" w:eastAsia="Times New Roman" w:hAnsi="Times New Roman" w:cs="Times New Roman"/>
          <w:color w:val="000000"/>
          <w:sz w:val="24"/>
          <w:szCs w:val="24"/>
        </w:rPr>
        <w:t xml:space="preserve"> differ</w:t>
      </w:r>
      <w:r w:rsidR="0078053D">
        <w:rPr>
          <w:rFonts w:ascii="Times New Roman" w:eastAsia="Times New Roman" w:hAnsi="Times New Roman" w:cs="Times New Roman"/>
          <w:color w:val="000000"/>
          <w:sz w:val="24"/>
          <w:szCs w:val="24"/>
        </w:rPr>
        <w:t xml:space="preserve"> from one another.</w:t>
      </w:r>
    </w:p>
    <w:p w14:paraId="2D87324B" w14:textId="03E19166" w:rsidR="00B051B4" w:rsidRDefault="00FE65F2" w:rsidP="00482124">
      <w:pPr>
        <w:spacing w:after="0" w:line="480" w:lineRule="auto"/>
        <w:rPr>
          <w:rFonts w:ascii="Times New Roman" w:eastAsia="Times New Roman" w:hAnsi="Times New Roman" w:cs="Times New Roman"/>
          <w:color w:val="000000"/>
          <w:sz w:val="24"/>
          <w:szCs w:val="24"/>
        </w:rPr>
      </w:pPr>
      <w:r w:rsidRPr="00FE65F2">
        <w:rPr>
          <w:rFonts w:ascii="Times New Roman" w:eastAsia="Times New Roman" w:hAnsi="Times New Roman" w:cs="Times New Roman"/>
          <w:b/>
          <w:bCs/>
          <w:color w:val="000000"/>
          <w:sz w:val="24"/>
          <w:szCs w:val="24"/>
        </w:rPr>
        <w:t> </w:t>
      </w:r>
      <w:r w:rsidR="00370053">
        <w:rPr>
          <w:rFonts w:ascii="Times New Roman" w:eastAsia="Times New Roman" w:hAnsi="Times New Roman" w:cs="Times New Roman"/>
          <w:b/>
          <w:bCs/>
          <w:color w:val="000000"/>
          <w:sz w:val="24"/>
          <w:szCs w:val="24"/>
        </w:rPr>
        <w:tab/>
      </w:r>
      <w:r w:rsidRPr="00FE65F2">
        <w:rPr>
          <w:rFonts w:ascii="Times New Roman" w:eastAsia="Times New Roman" w:hAnsi="Times New Roman" w:cs="Times New Roman"/>
          <w:color w:val="000000"/>
          <w:sz w:val="24"/>
          <w:szCs w:val="24"/>
        </w:rPr>
        <w:t xml:space="preserve">The responses were divided into five categories: </w:t>
      </w:r>
      <w:proofErr w:type="spellStart"/>
      <w:r w:rsidRPr="00FE65F2">
        <w:rPr>
          <w:rFonts w:ascii="Times New Roman" w:eastAsia="Times New Roman" w:hAnsi="Times New Roman" w:cs="Times New Roman"/>
          <w:color w:val="000000"/>
          <w:sz w:val="24"/>
          <w:szCs w:val="24"/>
        </w:rPr>
        <w:t>a</w:t>
      </w:r>
      <w:r w:rsidR="008F6337">
        <w:rPr>
          <w:rFonts w:ascii="Times New Roman" w:eastAsia="Times New Roman" w:hAnsi="Times New Roman" w:cs="Times New Roman"/>
          <w:color w:val="000000"/>
          <w:sz w:val="24"/>
          <w:szCs w:val="24"/>
        </w:rPr>
        <w:t>udiologic</w:t>
      </w:r>
      <w:proofErr w:type="spellEnd"/>
      <w:r w:rsidR="008F6337">
        <w:rPr>
          <w:rFonts w:ascii="Times New Roman" w:eastAsia="Times New Roman" w:hAnsi="Times New Roman" w:cs="Times New Roman"/>
          <w:color w:val="000000"/>
          <w:sz w:val="24"/>
          <w:szCs w:val="24"/>
        </w:rPr>
        <w:t xml:space="preserve"> capabilities, those that mentioned </w:t>
      </w:r>
      <w:r w:rsidRPr="00FE65F2">
        <w:rPr>
          <w:rFonts w:ascii="Times New Roman" w:eastAsia="Times New Roman" w:hAnsi="Times New Roman" w:cs="Times New Roman"/>
          <w:color w:val="000000"/>
          <w:sz w:val="24"/>
          <w:szCs w:val="24"/>
        </w:rPr>
        <w:t xml:space="preserve">a sensation or relating to sense, an identity or those who belong to a socio-cultural group, miscellaneous responses, and responses of the type of  “I don’t know” etc. The following graph illustrates the variety of responses: </w:t>
      </w:r>
    </w:p>
    <w:p w14:paraId="2A4C49D4" w14:textId="77777777" w:rsidR="005850A7" w:rsidRDefault="005850A7" w:rsidP="005850A7">
      <w:pPr>
        <w:spacing w:after="0" w:line="480" w:lineRule="auto"/>
        <w:jc w:val="center"/>
        <w:rPr>
          <w:rFonts w:ascii="Times New Roman" w:eastAsia="Times New Roman" w:hAnsi="Times New Roman" w:cs="Times New Roman"/>
          <w:noProof/>
          <w:sz w:val="24"/>
          <w:szCs w:val="24"/>
        </w:rPr>
      </w:pPr>
    </w:p>
    <w:p w14:paraId="4BB901E9" w14:textId="178EB9CA" w:rsidR="005850A7" w:rsidRDefault="0076015D" w:rsidP="005850A7">
      <w:pPr>
        <w:spacing w:after="0" w:line="480" w:lineRule="auto"/>
        <w:jc w:val="center"/>
        <w:rPr>
          <w:rFonts w:ascii="Times New Roman" w:eastAsia="Times New Roman" w:hAnsi="Times New Roman" w:cs="Times New Roman"/>
          <w:color w:val="000000"/>
          <w:sz w:val="24"/>
          <w:szCs w:val="24"/>
        </w:rPr>
      </w:pPr>
      <w:r w:rsidRPr="00FE65F2">
        <w:rPr>
          <w:rFonts w:ascii="Times New Roman" w:eastAsia="Times New Roman" w:hAnsi="Times New Roman" w:cs="Times New Roman"/>
          <w:noProof/>
          <w:sz w:val="24"/>
          <w:szCs w:val="24"/>
        </w:rPr>
        <w:drawing>
          <wp:inline distT="0" distB="0" distL="0" distR="0" wp14:anchorId="0207BFB0" wp14:editId="3D82FF55">
            <wp:extent cx="5175849" cy="3200400"/>
            <wp:effectExtent l="0" t="0" r="6350" b="0"/>
            <wp:docPr id="14" name="Picture 14" descr="h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5849" cy="3200400"/>
                    </a:xfrm>
                    <a:prstGeom prst="rect">
                      <a:avLst/>
                    </a:prstGeom>
                    <a:noFill/>
                    <a:ln>
                      <a:noFill/>
                    </a:ln>
                  </pic:spPr>
                </pic:pic>
              </a:graphicData>
            </a:graphic>
          </wp:inline>
        </w:drawing>
      </w:r>
    </w:p>
    <w:p w14:paraId="3EA59599" w14:textId="6350BB28" w:rsidR="00FE65F2" w:rsidRDefault="00D407FA" w:rsidP="005850A7">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More participants in the current </w:t>
      </w:r>
      <w:r w:rsidR="00755C99">
        <w:rPr>
          <w:rFonts w:ascii="Times New Roman" w:eastAsia="Times New Roman" w:hAnsi="Times New Roman" w:cs="Times New Roman"/>
          <w:color w:val="000000"/>
          <w:sz w:val="24"/>
          <w:szCs w:val="24"/>
        </w:rPr>
        <w:t>associated “hard of hearing”</w:t>
      </w:r>
      <w:r w:rsidR="00FE65F2" w:rsidRPr="00FE65F2">
        <w:rPr>
          <w:rFonts w:ascii="Times New Roman" w:eastAsia="Times New Roman" w:hAnsi="Times New Roman" w:cs="Times New Roman"/>
          <w:color w:val="000000"/>
          <w:sz w:val="24"/>
          <w:szCs w:val="24"/>
        </w:rPr>
        <w:t xml:space="preserve"> with </w:t>
      </w:r>
      <w:proofErr w:type="spellStart"/>
      <w:r w:rsidR="00FE65F2" w:rsidRPr="00FE65F2">
        <w:rPr>
          <w:rFonts w:ascii="Times New Roman" w:eastAsia="Times New Roman" w:hAnsi="Times New Roman" w:cs="Times New Roman"/>
          <w:color w:val="000000"/>
          <w:sz w:val="24"/>
          <w:szCs w:val="24"/>
        </w:rPr>
        <w:t>audiologic</w:t>
      </w:r>
      <w:proofErr w:type="spellEnd"/>
      <w:r w:rsidR="00FE65F2" w:rsidRPr="00FE65F2">
        <w:rPr>
          <w:rFonts w:ascii="Times New Roman" w:eastAsia="Times New Roman" w:hAnsi="Times New Roman" w:cs="Times New Roman"/>
          <w:color w:val="000000"/>
          <w:sz w:val="24"/>
          <w:szCs w:val="24"/>
        </w:rPr>
        <w:t xml:space="preserve"> capabilities</w:t>
      </w:r>
      <w:r>
        <w:rPr>
          <w:rFonts w:ascii="Times New Roman" w:eastAsia="Times New Roman" w:hAnsi="Times New Roman" w:cs="Times New Roman"/>
          <w:color w:val="000000"/>
          <w:sz w:val="24"/>
          <w:szCs w:val="24"/>
        </w:rPr>
        <w:t xml:space="preserve"> than in the original study</w:t>
      </w:r>
      <w:r w:rsidR="00FE65F2" w:rsidRPr="00FE65F2">
        <w:rPr>
          <w:rFonts w:ascii="Times New Roman" w:eastAsia="Times New Roman" w:hAnsi="Times New Roman" w:cs="Times New Roman"/>
          <w:color w:val="000000"/>
          <w:sz w:val="24"/>
          <w:szCs w:val="24"/>
        </w:rPr>
        <w:t xml:space="preserve">.  However, there were </w:t>
      </w:r>
      <w:r w:rsidR="005649BE">
        <w:rPr>
          <w:rFonts w:ascii="Times New Roman" w:eastAsia="Times New Roman" w:hAnsi="Times New Roman" w:cs="Times New Roman"/>
          <w:color w:val="000000"/>
          <w:sz w:val="24"/>
          <w:szCs w:val="24"/>
        </w:rPr>
        <w:t xml:space="preserve">no responses that identified </w:t>
      </w:r>
      <w:r w:rsidR="00081FF6">
        <w:rPr>
          <w:rFonts w:ascii="Times New Roman" w:eastAsia="Times New Roman" w:hAnsi="Times New Roman" w:cs="Times New Roman"/>
          <w:color w:val="000000"/>
          <w:sz w:val="24"/>
          <w:szCs w:val="24"/>
        </w:rPr>
        <w:t>“hard of hearing”</w:t>
      </w:r>
      <w:r w:rsidR="00081FF6" w:rsidRPr="00FE65F2">
        <w:rPr>
          <w:rFonts w:ascii="Times New Roman" w:eastAsia="Times New Roman" w:hAnsi="Times New Roman" w:cs="Times New Roman"/>
          <w:color w:val="000000"/>
          <w:sz w:val="24"/>
          <w:szCs w:val="24"/>
        </w:rPr>
        <w:t xml:space="preserve"> </w:t>
      </w:r>
      <w:r w:rsidR="00FE65F2" w:rsidRPr="00FE65F2">
        <w:rPr>
          <w:rFonts w:ascii="Times New Roman" w:eastAsia="Times New Roman" w:hAnsi="Times New Roman" w:cs="Times New Roman"/>
          <w:color w:val="000000"/>
          <w:sz w:val="24"/>
          <w:szCs w:val="24"/>
        </w:rPr>
        <w:t>with a socio-cultural group</w:t>
      </w:r>
      <w:r w:rsidR="00E43753">
        <w:rPr>
          <w:rFonts w:ascii="Times New Roman" w:eastAsia="Times New Roman" w:hAnsi="Times New Roman" w:cs="Times New Roman"/>
          <w:color w:val="000000"/>
          <w:sz w:val="24"/>
          <w:szCs w:val="24"/>
        </w:rPr>
        <w:t>.</w:t>
      </w:r>
      <w:r w:rsidR="00FE65F2" w:rsidRPr="00FE65F2">
        <w:rPr>
          <w:rFonts w:ascii="Times New Roman" w:eastAsia="Times New Roman" w:hAnsi="Times New Roman" w:cs="Times New Roman"/>
          <w:color w:val="000000"/>
          <w:sz w:val="24"/>
          <w:szCs w:val="24"/>
        </w:rPr>
        <w:t xml:space="preserve">  Only 4.2% of the responses indicated that they did not associate the lexical item with a semantic sense that interpreters may assume they are communicating.  A </w:t>
      </w:r>
      <w:r w:rsidR="00B051B4">
        <w:rPr>
          <w:rFonts w:ascii="Times New Roman" w:eastAsia="Times New Roman" w:hAnsi="Times New Roman" w:cs="Times New Roman"/>
          <w:color w:val="000000"/>
          <w:sz w:val="24"/>
          <w:szCs w:val="24"/>
        </w:rPr>
        <w:t>number</w:t>
      </w:r>
      <w:r w:rsidR="00FE65F2" w:rsidRPr="00FE65F2">
        <w:rPr>
          <w:rFonts w:ascii="Times New Roman" w:eastAsia="Times New Roman" w:hAnsi="Times New Roman" w:cs="Times New Roman"/>
          <w:color w:val="000000"/>
          <w:sz w:val="24"/>
          <w:szCs w:val="24"/>
        </w:rPr>
        <w:t xml:space="preserve"> of the respondents associated ‘hard of hearing’ </w:t>
      </w:r>
      <w:r w:rsidR="00B051B4">
        <w:rPr>
          <w:rFonts w:ascii="Times New Roman" w:eastAsia="Times New Roman" w:hAnsi="Times New Roman" w:cs="Times New Roman"/>
          <w:color w:val="000000"/>
          <w:sz w:val="24"/>
          <w:szCs w:val="24"/>
        </w:rPr>
        <w:t>with</w:t>
      </w:r>
      <w:r w:rsidR="00FE65F2" w:rsidRPr="00FE65F2">
        <w:rPr>
          <w:rFonts w:ascii="Times New Roman" w:eastAsia="Times New Roman" w:hAnsi="Times New Roman" w:cs="Times New Roman"/>
          <w:color w:val="000000"/>
          <w:sz w:val="24"/>
          <w:szCs w:val="24"/>
        </w:rPr>
        <w:t xml:space="preserve"> miscellaneous semantic sense</w:t>
      </w:r>
      <w:r w:rsidR="00B051B4">
        <w:rPr>
          <w:rFonts w:ascii="Times New Roman" w:eastAsia="Times New Roman" w:hAnsi="Times New Roman" w:cs="Times New Roman"/>
          <w:color w:val="000000"/>
          <w:sz w:val="24"/>
          <w:szCs w:val="24"/>
        </w:rPr>
        <w:t>s</w:t>
      </w:r>
      <w:r w:rsidR="00FE65F2" w:rsidRPr="00FE65F2">
        <w:rPr>
          <w:rFonts w:ascii="Times New Roman" w:eastAsia="Times New Roman" w:hAnsi="Times New Roman" w:cs="Times New Roman"/>
          <w:color w:val="000000"/>
          <w:sz w:val="24"/>
          <w:szCs w:val="24"/>
        </w:rPr>
        <w:t xml:space="preserve"> such as: </w:t>
      </w:r>
    </w:p>
    <w:p w14:paraId="559E1917" w14:textId="2D3569AA" w:rsidR="000A5FCB" w:rsidRPr="000A5FCB" w:rsidRDefault="000A5FCB" w:rsidP="000A5FCB">
      <w:pPr>
        <w:spacing w:after="0" w:line="240" w:lineRule="auto"/>
        <w:rPr>
          <w:rFonts w:ascii="Times New Roman" w:eastAsia="Times New Roman" w:hAnsi="Times New Roman" w:cs="Times New Roman"/>
          <w:i/>
          <w:sz w:val="24"/>
          <w:szCs w:val="24"/>
        </w:rPr>
      </w:pPr>
      <w:r w:rsidRPr="000A5FCB">
        <w:rPr>
          <w:rFonts w:ascii="Times New Roman" w:eastAsia="Times New Roman" w:hAnsi="Times New Roman" w:cs="Times New Roman"/>
          <w:i/>
          <w:color w:val="000000"/>
          <w:sz w:val="24"/>
          <w:szCs w:val="24"/>
        </w:rPr>
        <w:t xml:space="preserve">Table 7. </w:t>
      </w:r>
    </w:p>
    <w:tbl>
      <w:tblPr>
        <w:tblW w:w="9360" w:type="dxa"/>
        <w:tblCellMar>
          <w:top w:w="15" w:type="dxa"/>
          <w:left w:w="15" w:type="dxa"/>
          <w:bottom w:w="15" w:type="dxa"/>
          <w:right w:w="15" w:type="dxa"/>
        </w:tblCellMar>
        <w:tblLook w:val="04A0" w:firstRow="1" w:lastRow="0" w:firstColumn="1" w:lastColumn="0" w:noHBand="0" w:noVBand="1"/>
      </w:tblPr>
      <w:tblGrid>
        <w:gridCol w:w="4612"/>
        <w:gridCol w:w="4748"/>
      </w:tblGrid>
      <w:tr w:rsidR="00FE65F2" w:rsidRPr="00FE65F2" w14:paraId="60FD2479" w14:textId="77777777" w:rsidTr="00FE65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8EDE3"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People repeating themselves</w:t>
            </w:r>
          </w:p>
          <w:p w14:paraId="617B1F77"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Need to speak louder/clearer</w:t>
            </w:r>
          </w:p>
          <w:p w14:paraId="4B72F7C3"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Grandparents</w:t>
            </w:r>
          </w:p>
          <w:p w14:paraId="1497E463"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Deaf</w:t>
            </w:r>
          </w:p>
          <w:p w14:paraId="222156B3"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Elderly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07D55C"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Tough life</w:t>
            </w:r>
          </w:p>
          <w:p w14:paraId="6B911D6F"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Too many loud noises</w:t>
            </w:r>
          </w:p>
          <w:p w14:paraId="392324A2"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 xml:space="preserve">Louder television, stereo, etc. </w:t>
            </w:r>
          </w:p>
          <w:p w14:paraId="144137B1"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Challenged</w:t>
            </w:r>
          </w:p>
          <w:p w14:paraId="250236CD"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Hearing Aids</w:t>
            </w:r>
          </w:p>
        </w:tc>
      </w:tr>
    </w:tbl>
    <w:p w14:paraId="758530F5" w14:textId="0025AAB3" w:rsidR="00FE65F2" w:rsidRPr="00FE65F2" w:rsidRDefault="00FE65F2" w:rsidP="00E52630">
      <w:pPr>
        <w:spacing w:after="0" w:line="480" w:lineRule="auto"/>
        <w:rPr>
          <w:rFonts w:ascii="Times New Roman" w:eastAsia="Times New Roman" w:hAnsi="Times New Roman" w:cs="Times New Roman"/>
          <w:sz w:val="24"/>
          <w:szCs w:val="24"/>
        </w:rPr>
      </w:pPr>
    </w:p>
    <w:p w14:paraId="79D7C485" w14:textId="77777777" w:rsidR="007504B3" w:rsidRDefault="007504B3" w:rsidP="00482124">
      <w:pPr>
        <w:spacing w:after="0" w:line="480" w:lineRule="auto"/>
        <w:rPr>
          <w:rFonts w:ascii="Times New Roman" w:eastAsia="Times New Roman" w:hAnsi="Times New Roman" w:cs="Times New Roman"/>
          <w:color w:val="000000"/>
          <w:sz w:val="24"/>
          <w:szCs w:val="24"/>
        </w:rPr>
      </w:pPr>
    </w:p>
    <w:p w14:paraId="659B0EF6" w14:textId="77777777" w:rsidR="007504B3" w:rsidRDefault="007504B3" w:rsidP="00482124">
      <w:pPr>
        <w:spacing w:after="0" w:line="480" w:lineRule="auto"/>
        <w:rPr>
          <w:rFonts w:ascii="Times New Roman" w:eastAsia="Times New Roman" w:hAnsi="Times New Roman" w:cs="Times New Roman"/>
          <w:color w:val="000000"/>
          <w:sz w:val="24"/>
          <w:szCs w:val="24"/>
        </w:rPr>
      </w:pPr>
    </w:p>
    <w:p w14:paraId="0E84E398" w14:textId="7A9FE715" w:rsidR="00FE65F2" w:rsidRPr="00FE65F2" w:rsidRDefault="00FE65F2" w:rsidP="00482124">
      <w:pPr>
        <w:spacing w:after="0" w:line="480" w:lineRule="auto"/>
        <w:rPr>
          <w:rFonts w:ascii="Times New Roman" w:eastAsia="Times New Roman" w:hAnsi="Times New Roman" w:cs="Times New Roman"/>
          <w:sz w:val="24"/>
          <w:szCs w:val="24"/>
        </w:rPr>
      </w:pPr>
      <w:r w:rsidRPr="00FE65F2">
        <w:rPr>
          <w:rFonts w:ascii="Times New Roman" w:eastAsia="Times New Roman" w:hAnsi="Times New Roman" w:cs="Times New Roman"/>
          <w:b/>
          <w:bCs/>
          <w:color w:val="000000"/>
          <w:sz w:val="24"/>
          <w:szCs w:val="24"/>
        </w:rPr>
        <w:t>Item</w:t>
      </w:r>
      <w:r w:rsidR="001F57AA">
        <w:rPr>
          <w:rFonts w:ascii="Times New Roman" w:eastAsia="Times New Roman" w:hAnsi="Times New Roman" w:cs="Times New Roman"/>
          <w:b/>
          <w:bCs/>
          <w:color w:val="000000"/>
          <w:sz w:val="24"/>
          <w:szCs w:val="24"/>
        </w:rPr>
        <w:t xml:space="preserve"> </w:t>
      </w:r>
      <w:r w:rsidRPr="00FE65F2">
        <w:rPr>
          <w:rFonts w:ascii="Times New Roman" w:eastAsia="Times New Roman" w:hAnsi="Times New Roman" w:cs="Times New Roman"/>
          <w:b/>
          <w:bCs/>
          <w:color w:val="000000"/>
          <w:sz w:val="24"/>
          <w:szCs w:val="24"/>
        </w:rPr>
        <w:t>#8: “deaf”</w:t>
      </w:r>
    </w:p>
    <w:p w14:paraId="7ED35A32" w14:textId="442B29A2" w:rsidR="005F00AD" w:rsidRDefault="008A279A" w:rsidP="00482124">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lexical item “deaf”</w:t>
      </w:r>
      <w:r w:rsidR="00FE65F2" w:rsidRPr="00FE65F2">
        <w:rPr>
          <w:rFonts w:ascii="Times New Roman" w:eastAsia="Times New Roman" w:hAnsi="Times New Roman" w:cs="Times New Roman"/>
          <w:color w:val="000000"/>
          <w:sz w:val="24"/>
          <w:szCs w:val="24"/>
        </w:rPr>
        <w:t xml:space="preserve"> is often referred to </w:t>
      </w:r>
      <w:r w:rsidR="005F00AD">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color w:val="000000"/>
          <w:sz w:val="24"/>
          <w:szCs w:val="24"/>
        </w:rPr>
        <w:t xml:space="preserve">describing </w:t>
      </w:r>
      <w:r w:rsidR="00FE65F2" w:rsidRPr="00FE65F2">
        <w:rPr>
          <w:rFonts w:ascii="Times New Roman" w:eastAsia="Times New Roman" w:hAnsi="Times New Roman" w:cs="Times New Roman"/>
          <w:color w:val="000000"/>
          <w:sz w:val="24"/>
          <w:szCs w:val="24"/>
        </w:rPr>
        <w:t xml:space="preserve">someone who uses a language that is gesturally produced and visually received, or someone who is part of a minority, both culturally and linguistically (Cokely, 2001).  The set of data was arranged into five </w:t>
      </w:r>
      <w:r w:rsidR="00994D50">
        <w:rPr>
          <w:rFonts w:ascii="Times New Roman" w:eastAsia="Times New Roman" w:hAnsi="Times New Roman" w:cs="Times New Roman"/>
          <w:color w:val="000000"/>
          <w:sz w:val="24"/>
          <w:szCs w:val="24"/>
        </w:rPr>
        <w:t xml:space="preserve">categories, although </w:t>
      </w:r>
      <w:r w:rsidR="00FE65F2" w:rsidRPr="00FE65F2">
        <w:rPr>
          <w:rFonts w:ascii="Times New Roman" w:eastAsia="Times New Roman" w:hAnsi="Times New Roman" w:cs="Times New Roman"/>
          <w:color w:val="000000"/>
          <w:sz w:val="24"/>
          <w:szCs w:val="24"/>
        </w:rPr>
        <w:t>one of the categories differs from the original study due to the fact that none of the respondents had associated the lexical item ‘deaf’ with a socio-cultural identity.  </w:t>
      </w:r>
    </w:p>
    <w:p w14:paraId="2631BE28" w14:textId="06A24D2F" w:rsidR="00DE04C1" w:rsidRPr="005F00AD" w:rsidRDefault="00FE65F2" w:rsidP="00482124">
      <w:pPr>
        <w:spacing w:after="0" w:line="480" w:lineRule="auto"/>
        <w:ind w:firstLine="720"/>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 xml:space="preserve">In the replicated study the five categories </w:t>
      </w:r>
      <w:r w:rsidR="00514C5A">
        <w:rPr>
          <w:rFonts w:ascii="Times New Roman" w:eastAsia="Times New Roman" w:hAnsi="Times New Roman" w:cs="Times New Roman"/>
          <w:color w:val="000000"/>
          <w:sz w:val="24"/>
          <w:szCs w:val="24"/>
        </w:rPr>
        <w:t>were:</w:t>
      </w:r>
      <w:r w:rsidRPr="00FE65F2">
        <w:rPr>
          <w:rFonts w:ascii="Times New Roman" w:eastAsia="Times New Roman" w:hAnsi="Times New Roman" w:cs="Times New Roman"/>
          <w:color w:val="000000"/>
          <w:sz w:val="24"/>
          <w:szCs w:val="24"/>
        </w:rPr>
        <w:t xml:space="preserve"> </w:t>
      </w:r>
      <w:proofErr w:type="spellStart"/>
      <w:r w:rsidRPr="00FE65F2">
        <w:rPr>
          <w:rFonts w:ascii="Times New Roman" w:eastAsia="Times New Roman" w:hAnsi="Times New Roman" w:cs="Times New Roman"/>
          <w:color w:val="000000"/>
          <w:sz w:val="24"/>
          <w:szCs w:val="24"/>
        </w:rPr>
        <w:t>audiologic</w:t>
      </w:r>
      <w:proofErr w:type="spellEnd"/>
      <w:r w:rsidRPr="00FE65F2">
        <w:rPr>
          <w:rFonts w:ascii="Times New Roman" w:eastAsia="Times New Roman" w:hAnsi="Times New Roman" w:cs="Times New Roman"/>
          <w:color w:val="000000"/>
          <w:sz w:val="24"/>
          <w:szCs w:val="24"/>
        </w:rPr>
        <w:t xml:space="preserve"> capabilities, those to mention a sensation or relating to the sense, those who responded with sign language, miscellaneous responses, and whose answer were similar to “no idea” or “don’t know”</w:t>
      </w:r>
      <w:r w:rsidR="009860E9">
        <w:rPr>
          <w:rFonts w:ascii="Times New Roman" w:eastAsia="Times New Roman" w:hAnsi="Times New Roman" w:cs="Times New Roman"/>
          <w:color w:val="000000"/>
          <w:sz w:val="24"/>
          <w:szCs w:val="24"/>
        </w:rPr>
        <w:t>.</w:t>
      </w:r>
    </w:p>
    <w:p w14:paraId="1B89BA87" w14:textId="2344A8FA" w:rsidR="00FE65F2" w:rsidRPr="009860E9" w:rsidRDefault="0076015D" w:rsidP="00482124">
      <w:pPr>
        <w:spacing w:after="0" w:line="480" w:lineRule="auto"/>
        <w:jc w:val="center"/>
        <w:rPr>
          <w:rFonts w:ascii="Times New Roman" w:eastAsia="Times New Roman" w:hAnsi="Times New Roman" w:cs="Times New Roman"/>
          <w:color w:val="000000"/>
          <w:sz w:val="24"/>
          <w:szCs w:val="24"/>
        </w:rPr>
      </w:pPr>
      <w:r w:rsidRPr="00FE65F2">
        <w:rPr>
          <w:rFonts w:ascii="Times New Roman" w:eastAsia="Times New Roman" w:hAnsi="Times New Roman" w:cs="Times New Roman"/>
          <w:noProof/>
          <w:sz w:val="24"/>
          <w:szCs w:val="24"/>
        </w:rPr>
        <w:lastRenderedPageBreak/>
        <w:drawing>
          <wp:inline distT="0" distB="0" distL="0" distR="0" wp14:anchorId="6108D9A3" wp14:editId="2B923694">
            <wp:extent cx="5715000" cy="3533775"/>
            <wp:effectExtent l="0" t="0" r="0" b="9525"/>
            <wp:docPr id="12" name="Picture 12" descr="d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a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10CF09D7" w14:textId="431DDAEC" w:rsidR="000A5FCB" w:rsidRDefault="00FE65F2" w:rsidP="00482124">
      <w:pPr>
        <w:spacing w:after="0" w:line="480" w:lineRule="auto"/>
        <w:rPr>
          <w:rFonts w:ascii="Times New Roman" w:eastAsia="Times New Roman" w:hAnsi="Times New Roman" w:cs="Times New Roman"/>
          <w:color w:val="000000"/>
          <w:sz w:val="24"/>
          <w:szCs w:val="24"/>
        </w:rPr>
      </w:pPr>
      <w:r w:rsidRPr="00FE65F2">
        <w:rPr>
          <w:rFonts w:ascii="Times New Roman" w:eastAsia="Times New Roman" w:hAnsi="Times New Roman" w:cs="Times New Roman"/>
          <w:b/>
          <w:bCs/>
          <w:color w:val="000000"/>
          <w:sz w:val="24"/>
          <w:szCs w:val="24"/>
        </w:rPr>
        <w:t> </w:t>
      </w:r>
      <w:r w:rsidR="00370053">
        <w:rPr>
          <w:rFonts w:ascii="Times New Roman" w:eastAsia="Times New Roman" w:hAnsi="Times New Roman" w:cs="Times New Roman"/>
          <w:b/>
          <w:bCs/>
          <w:color w:val="000000"/>
          <w:sz w:val="24"/>
          <w:szCs w:val="24"/>
        </w:rPr>
        <w:tab/>
      </w:r>
      <w:r w:rsidRPr="00FE65F2">
        <w:rPr>
          <w:rFonts w:ascii="Times New Roman" w:eastAsia="Times New Roman" w:hAnsi="Times New Roman" w:cs="Times New Roman"/>
          <w:color w:val="000000"/>
          <w:sz w:val="24"/>
          <w:szCs w:val="24"/>
        </w:rPr>
        <w:t xml:space="preserve">In the original study, 70.5% or the respondents associated ‘deaf’ as </w:t>
      </w:r>
      <w:proofErr w:type="spellStart"/>
      <w:r w:rsidRPr="00FE65F2">
        <w:rPr>
          <w:rFonts w:ascii="Times New Roman" w:eastAsia="Times New Roman" w:hAnsi="Times New Roman" w:cs="Times New Roman"/>
          <w:color w:val="000000"/>
          <w:sz w:val="24"/>
          <w:szCs w:val="24"/>
        </w:rPr>
        <w:t>audiologic</w:t>
      </w:r>
      <w:proofErr w:type="spellEnd"/>
      <w:r w:rsidRPr="00FE65F2">
        <w:rPr>
          <w:rFonts w:ascii="Times New Roman" w:eastAsia="Times New Roman" w:hAnsi="Times New Roman" w:cs="Times New Roman"/>
          <w:color w:val="000000"/>
          <w:sz w:val="24"/>
          <w:szCs w:val="24"/>
        </w:rPr>
        <w:t xml:space="preserve"> capabilities, which decreased to 54.2% in the replicated study.  Due to the fact </w:t>
      </w:r>
      <w:r w:rsidR="00A133BF">
        <w:rPr>
          <w:rFonts w:ascii="Times New Roman" w:eastAsia="Times New Roman" w:hAnsi="Times New Roman" w:cs="Times New Roman"/>
          <w:color w:val="000000"/>
          <w:sz w:val="24"/>
          <w:szCs w:val="24"/>
        </w:rPr>
        <w:t xml:space="preserve">that no respondents associated “deaf” </w:t>
      </w:r>
      <w:r w:rsidR="001F57AA">
        <w:rPr>
          <w:rFonts w:ascii="Times New Roman" w:eastAsia="Times New Roman" w:hAnsi="Times New Roman" w:cs="Times New Roman"/>
          <w:color w:val="000000"/>
          <w:sz w:val="24"/>
          <w:szCs w:val="24"/>
        </w:rPr>
        <w:t>with</w:t>
      </w:r>
      <w:r w:rsidR="00D407FA">
        <w:rPr>
          <w:rFonts w:ascii="Times New Roman" w:eastAsia="Times New Roman" w:hAnsi="Times New Roman" w:cs="Times New Roman"/>
          <w:color w:val="000000"/>
          <w:sz w:val="24"/>
          <w:szCs w:val="24"/>
        </w:rPr>
        <w:t xml:space="preserve"> a socio-cultural group </w:t>
      </w:r>
      <w:r w:rsidRPr="00FE65F2">
        <w:rPr>
          <w:rFonts w:ascii="Times New Roman" w:eastAsia="Times New Roman" w:hAnsi="Times New Roman" w:cs="Times New Roman"/>
          <w:color w:val="000000"/>
          <w:sz w:val="24"/>
          <w:szCs w:val="24"/>
        </w:rPr>
        <w:t xml:space="preserve">or as an identity the category was </w:t>
      </w:r>
      <w:r w:rsidR="00A133BF">
        <w:rPr>
          <w:rFonts w:ascii="Times New Roman" w:eastAsia="Times New Roman" w:hAnsi="Times New Roman" w:cs="Times New Roman"/>
          <w:color w:val="000000"/>
          <w:sz w:val="24"/>
          <w:szCs w:val="24"/>
        </w:rPr>
        <w:t>replaced with “</w:t>
      </w:r>
      <w:r w:rsidRPr="00FE65F2">
        <w:rPr>
          <w:rFonts w:ascii="Times New Roman" w:eastAsia="Times New Roman" w:hAnsi="Times New Roman" w:cs="Times New Roman"/>
          <w:color w:val="000000"/>
          <w:sz w:val="24"/>
          <w:szCs w:val="24"/>
        </w:rPr>
        <w:t>sign language</w:t>
      </w:r>
      <w:r w:rsidR="00A133BF">
        <w:rPr>
          <w:rFonts w:ascii="Times New Roman" w:eastAsia="Times New Roman" w:hAnsi="Times New Roman" w:cs="Times New Roman"/>
          <w:color w:val="000000"/>
          <w:sz w:val="24"/>
          <w:szCs w:val="24"/>
        </w:rPr>
        <w:t>”</w:t>
      </w:r>
      <w:r w:rsidRPr="00FE65F2">
        <w:rPr>
          <w:rFonts w:ascii="Times New Roman" w:eastAsia="Times New Roman" w:hAnsi="Times New Roman" w:cs="Times New Roman"/>
          <w:color w:val="000000"/>
          <w:sz w:val="24"/>
          <w:szCs w:val="24"/>
        </w:rPr>
        <w:t xml:space="preserve"> </w:t>
      </w:r>
      <w:r w:rsidR="0065397C">
        <w:rPr>
          <w:rFonts w:ascii="Times New Roman" w:eastAsia="Times New Roman" w:hAnsi="Times New Roman" w:cs="Times New Roman"/>
          <w:color w:val="000000"/>
          <w:sz w:val="24"/>
          <w:szCs w:val="24"/>
        </w:rPr>
        <w:t xml:space="preserve">(16.6%).  </w:t>
      </w:r>
      <w:r w:rsidRPr="00FE65F2">
        <w:rPr>
          <w:rFonts w:ascii="Times New Roman" w:eastAsia="Times New Roman" w:hAnsi="Times New Roman" w:cs="Times New Roman"/>
          <w:color w:val="000000"/>
          <w:sz w:val="24"/>
          <w:szCs w:val="24"/>
        </w:rPr>
        <w:t>25% of the respondents didn’t associate the lexical item with a semantic sense or had different associations, which are represented in the following table:</w:t>
      </w:r>
    </w:p>
    <w:p w14:paraId="660A58FB" w14:textId="3F76D5BD" w:rsidR="00072138" w:rsidRPr="000A5FCB" w:rsidRDefault="000A5FCB" w:rsidP="000A5FCB">
      <w:pPr>
        <w:spacing w:after="0" w:line="240" w:lineRule="auto"/>
        <w:rPr>
          <w:rFonts w:ascii="Times New Roman" w:eastAsia="Times New Roman" w:hAnsi="Times New Roman" w:cs="Times New Roman"/>
          <w:i/>
          <w:color w:val="000000"/>
          <w:sz w:val="24"/>
          <w:szCs w:val="24"/>
        </w:rPr>
      </w:pPr>
      <w:r w:rsidRPr="000A5FCB">
        <w:rPr>
          <w:rFonts w:ascii="Times New Roman" w:eastAsia="Times New Roman" w:hAnsi="Times New Roman" w:cs="Times New Roman"/>
          <w:i/>
          <w:color w:val="000000"/>
          <w:sz w:val="24"/>
          <w:szCs w:val="24"/>
        </w:rPr>
        <w:t xml:space="preserve">Table 8. </w:t>
      </w:r>
    </w:p>
    <w:tbl>
      <w:tblPr>
        <w:tblW w:w="9360" w:type="dxa"/>
        <w:tblCellMar>
          <w:top w:w="15" w:type="dxa"/>
          <w:left w:w="15" w:type="dxa"/>
          <w:bottom w:w="15" w:type="dxa"/>
          <w:right w:w="15" w:type="dxa"/>
        </w:tblCellMar>
        <w:tblLook w:val="04A0" w:firstRow="1" w:lastRow="0" w:firstColumn="1" w:lastColumn="0" w:noHBand="0" w:noVBand="1"/>
      </w:tblPr>
      <w:tblGrid>
        <w:gridCol w:w="4039"/>
        <w:gridCol w:w="5321"/>
      </w:tblGrid>
      <w:tr w:rsidR="00FE65F2" w:rsidRPr="00FE65F2" w14:paraId="08AC95A3" w14:textId="77777777" w:rsidTr="00FE65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02BE6F"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Respect</w:t>
            </w:r>
          </w:p>
          <w:p w14:paraId="1D509CFD" w14:textId="693DA60B" w:rsidR="00FE65F2" w:rsidRPr="00FE65F2" w:rsidRDefault="001F57AA" w:rsidP="000A5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Grab a pen or use the ABC</w:t>
            </w:r>
            <w:r w:rsidR="00FE65F2" w:rsidRPr="00FE65F2">
              <w:rPr>
                <w:rFonts w:ascii="Times New Roman" w:eastAsia="Times New Roman" w:hAnsi="Times New Roman" w:cs="Times New Roman"/>
                <w:color w:val="000000"/>
                <w:sz w:val="24"/>
                <w:szCs w:val="24"/>
              </w:rPr>
              <w:t>’s</w:t>
            </w:r>
          </w:p>
          <w:p w14:paraId="38A368B5"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Disability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F4B693"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Someone who is living a different way</w:t>
            </w:r>
          </w:p>
          <w:p w14:paraId="1A0D28E7"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Rochester Institute of the deaf</w:t>
            </w:r>
          </w:p>
          <w:p w14:paraId="05E6F75E"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Old age, birth defect</w:t>
            </w:r>
          </w:p>
        </w:tc>
      </w:tr>
    </w:tbl>
    <w:p w14:paraId="5F02B3AE" w14:textId="40125637" w:rsidR="00FE65F2" w:rsidRPr="00FE65F2" w:rsidRDefault="00FE65F2" w:rsidP="00E52630">
      <w:pPr>
        <w:spacing w:after="0" w:line="480" w:lineRule="auto"/>
        <w:rPr>
          <w:rFonts w:ascii="Times New Roman" w:eastAsia="Times New Roman" w:hAnsi="Times New Roman" w:cs="Times New Roman"/>
          <w:sz w:val="24"/>
          <w:szCs w:val="24"/>
        </w:rPr>
      </w:pPr>
    </w:p>
    <w:p w14:paraId="6327EE15" w14:textId="5535BF0D" w:rsidR="00FE65F2" w:rsidRPr="00FE65F2" w:rsidRDefault="00FE65F2" w:rsidP="00482124">
      <w:pPr>
        <w:spacing w:after="0" w:line="480" w:lineRule="auto"/>
        <w:rPr>
          <w:rFonts w:ascii="Times New Roman" w:eastAsia="Times New Roman" w:hAnsi="Times New Roman" w:cs="Times New Roman"/>
          <w:sz w:val="24"/>
          <w:szCs w:val="24"/>
        </w:rPr>
      </w:pPr>
      <w:r w:rsidRPr="00FE65F2">
        <w:rPr>
          <w:rFonts w:ascii="Times New Roman" w:eastAsia="Times New Roman" w:hAnsi="Times New Roman" w:cs="Times New Roman"/>
          <w:b/>
          <w:bCs/>
          <w:color w:val="000000"/>
          <w:sz w:val="24"/>
          <w:szCs w:val="24"/>
        </w:rPr>
        <w:t> </w:t>
      </w:r>
      <w:r w:rsidR="00370053">
        <w:rPr>
          <w:rFonts w:ascii="Times New Roman" w:eastAsia="Times New Roman" w:hAnsi="Times New Roman" w:cs="Times New Roman"/>
          <w:b/>
          <w:bCs/>
          <w:color w:val="000000"/>
          <w:sz w:val="24"/>
          <w:szCs w:val="24"/>
        </w:rPr>
        <w:tab/>
      </w:r>
      <w:r w:rsidR="00E664B3">
        <w:rPr>
          <w:rFonts w:ascii="Times New Roman" w:eastAsia="Times New Roman" w:hAnsi="Times New Roman" w:cs="Times New Roman"/>
          <w:color w:val="000000"/>
          <w:sz w:val="24"/>
          <w:szCs w:val="24"/>
        </w:rPr>
        <w:t>I</w:t>
      </w:r>
      <w:r w:rsidRPr="00FE65F2">
        <w:rPr>
          <w:rFonts w:ascii="Times New Roman" w:eastAsia="Times New Roman" w:hAnsi="Times New Roman" w:cs="Times New Roman"/>
          <w:color w:val="000000"/>
          <w:sz w:val="24"/>
          <w:szCs w:val="24"/>
        </w:rPr>
        <w:t xml:space="preserve">n 2001, a mere .05% of the participants made </w:t>
      </w:r>
      <w:r w:rsidR="00E664B3">
        <w:rPr>
          <w:rFonts w:ascii="Times New Roman" w:eastAsia="Times New Roman" w:hAnsi="Times New Roman" w:cs="Times New Roman"/>
          <w:color w:val="000000"/>
          <w:sz w:val="24"/>
          <w:szCs w:val="24"/>
        </w:rPr>
        <w:t>a connection between ‘deaf’ and a sociocultural group or identity. In 2014, however, no one made this association.</w:t>
      </w:r>
      <w:r w:rsidRPr="00FE65F2">
        <w:rPr>
          <w:rFonts w:ascii="Times New Roman" w:eastAsia="Times New Roman" w:hAnsi="Times New Roman" w:cs="Times New Roman"/>
          <w:color w:val="000000"/>
          <w:sz w:val="24"/>
          <w:szCs w:val="24"/>
        </w:rPr>
        <w:t> </w:t>
      </w:r>
      <w:r w:rsidR="00E664B3">
        <w:rPr>
          <w:rFonts w:ascii="Times New Roman" w:eastAsia="Times New Roman" w:hAnsi="Times New Roman" w:cs="Times New Roman"/>
          <w:color w:val="000000"/>
          <w:sz w:val="24"/>
          <w:szCs w:val="24"/>
        </w:rPr>
        <w:t xml:space="preserve">Due to this, the identity category was replaced with a sign language category. </w:t>
      </w:r>
    </w:p>
    <w:p w14:paraId="0DE590E5" w14:textId="77777777" w:rsidR="00FE65F2" w:rsidRPr="00FE65F2" w:rsidRDefault="00FE65F2" w:rsidP="00482124">
      <w:pPr>
        <w:spacing w:after="0" w:line="480" w:lineRule="auto"/>
        <w:rPr>
          <w:rFonts w:ascii="Times New Roman" w:eastAsia="Times New Roman" w:hAnsi="Times New Roman" w:cs="Times New Roman"/>
          <w:sz w:val="24"/>
          <w:szCs w:val="24"/>
        </w:rPr>
      </w:pPr>
      <w:r w:rsidRPr="00FE65F2">
        <w:rPr>
          <w:rFonts w:ascii="Times New Roman" w:eastAsia="Times New Roman" w:hAnsi="Times New Roman" w:cs="Times New Roman"/>
          <w:b/>
          <w:bCs/>
          <w:color w:val="000000"/>
          <w:sz w:val="24"/>
          <w:szCs w:val="24"/>
        </w:rPr>
        <w:t>Item #9: “Deaf President Now”</w:t>
      </w:r>
    </w:p>
    <w:p w14:paraId="3AF45EEF" w14:textId="6F5B2FC7" w:rsidR="00FE65F2" w:rsidRPr="00FE65F2" w:rsidRDefault="00E8774C" w:rsidP="004821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Deaf President Now wa</w:t>
      </w:r>
      <w:r w:rsidR="00370053">
        <w:rPr>
          <w:rFonts w:ascii="Times New Roman" w:eastAsia="Times New Roman" w:hAnsi="Times New Roman" w:cs="Times New Roman"/>
          <w:color w:val="000000"/>
          <w:sz w:val="24"/>
          <w:szCs w:val="24"/>
        </w:rPr>
        <w:t xml:space="preserve">s </w:t>
      </w:r>
      <w:r w:rsidR="00FE65F2" w:rsidRPr="00FE65F2">
        <w:rPr>
          <w:rFonts w:ascii="Times New Roman" w:eastAsia="Times New Roman" w:hAnsi="Times New Roman" w:cs="Times New Roman"/>
          <w:color w:val="000000"/>
          <w:sz w:val="24"/>
          <w:szCs w:val="24"/>
        </w:rPr>
        <w:t>a student</w:t>
      </w:r>
      <w:r w:rsidR="001F57AA">
        <w:rPr>
          <w:rFonts w:ascii="Times New Roman" w:eastAsia="Times New Roman" w:hAnsi="Times New Roman" w:cs="Times New Roman"/>
          <w:color w:val="000000"/>
          <w:sz w:val="24"/>
          <w:szCs w:val="24"/>
        </w:rPr>
        <w:t>-led</w:t>
      </w:r>
      <w:r w:rsidR="00FE65F2" w:rsidRPr="00FE65F2">
        <w:rPr>
          <w:rFonts w:ascii="Times New Roman" w:eastAsia="Times New Roman" w:hAnsi="Times New Roman" w:cs="Times New Roman"/>
          <w:color w:val="000000"/>
          <w:sz w:val="24"/>
          <w:szCs w:val="24"/>
        </w:rPr>
        <w:t xml:space="preserve"> protest in March of 1988 that </w:t>
      </w:r>
      <w:r w:rsidR="001F57AA">
        <w:rPr>
          <w:rFonts w:ascii="Times New Roman" w:eastAsia="Times New Roman" w:hAnsi="Times New Roman" w:cs="Times New Roman"/>
          <w:color w:val="000000"/>
          <w:sz w:val="24"/>
          <w:szCs w:val="24"/>
        </w:rPr>
        <w:t xml:space="preserve">resulted in the appointment of the first </w:t>
      </w:r>
      <w:r w:rsidR="00FE65F2" w:rsidRPr="00FE65F2">
        <w:rPr>
          <w:rFonts w:ascii="Times New Roman" w:eastAsia="Times New Roman" w:hAnsi="Times New Roman" w:cs="Times New Roman"/>
          <w:color w:val="000000"/>
          <w:sz w:val="24"/>
          <w:szCs w:val="24"/>
        </w:rPr>
        <w:t>Deaf president at Gallaudet University.  </w:t>
      </w:r>
      <w:r w:rsidR="005B725D">
        <w:rPr>
          <w:rFonts w:ascii="Times New Roman" w:eastAsia="Times New Roman" w:hAnsi="Times New Roman" w:cs="Times New Roman"/>
          <w:color w:val="000000"/>
          <w:sz w:val="24"/>
          <w:szCs w:val="24"/>
        </w:rPr>
        <w:t>Th</w:t>
      </w:r>
      <w:r w:rsidR="00D407FA">
        <w:rPr>
          <w:rFonts w:ascii="Times New Roman" w:eastAsia="Times New Roman" w:hAnsi="Times New Roman" w:cs="Times New Roman"/>
          <w:color w:val="000000"/>
          <w:sz w:val="24"/>
          <w:szCs w:val="24"/>
        </w:rPr>
        <w:t>is lexical item was an addition in the current study to gain a sense</w:t>
      </w:r>
      <w:r w:rsidR="00FE65F2" w:rsidRPr="00FE65F2">
        <w:rPr>
          <w:rFonts w:ascii="Times New Roman" w:eastAsia="Times New Roman" w:hAnsi="Times New Roman" w:cs="Times New Roman"/>
          <w:color w:val="000000"/>
          <w:sz w:val="24"/>
          <w:szCs w:val="24"/>
        </w:rPr>
        <w:t xml:space="preserve"> of how </w:t>
      </w:r>
      <w:r>
        <w:rPr>
          <w:rFonts w:ascii="Times New Roman" w:eastAsia="Times New Roman" w:hAnsi="Times New Roman" w:cs="Times New Roman"/>
          <w:color w:val="000000"/>
          <w:sz w:val="24"/>
          <w:szCs w:val="24"/>
        </w:rPr>
        <w:t>this phrase is</w:t>
      </w:r>
      <w:r w:rsidR="00B6647C">
        <w:rPr>
          <w:rFonts w:ascii="Times New Roman" w:eastAsia="Times New Roman" w:hAnsi="Times New Roman" w:cs="Times New Roman"/>
          <w:color w:val="000000"/>
          <w:sz w:val="24"/>
          <w:szCs w:val="24"/>
        </w:rPr>
        <w:t xml:space="preserve"> viewed and associated with</w:t>
      </w:r>
      <w:r w:rsidR="00FE65F2" w:rsidRPr="00FE65F2">
        <w:rPr>
          <w:rFonts w:ascii="Times New Roman" w:eastAsia="Times New Roman" w:hAnsi="Times New Roman" w:cs="Times New Roman"/>
          <w:color w:val="000000"/>
          <w:sz w:val="24"/>
          <w:szCs w:val="24"/>
        </w:rPr>
        <w:t xml:space="preserve">in the English-speaking community and whether or not </w:t>
      </w:r>
      <w:r w:rsidR="00096002">
        <w:rPr>
          <w:rFonts w:ascii="Times New Roman" w:eastAsia="Times New Roman" w:hAnsi="Times New Roman" w:cs="Times New Roman"/>
          <w:color w:val="000000"/>
          <w:sz w:val="24"/>
          <w:szCs w:val="24"/>
        </w:rPr>
        <w:t>it is</w:t>
      </w:r>
      <w:r w:rsidR="00FE65F2" w:rsidRPr="00FE65F2">
        <w:rPr>
          <w:rFonts w:ascii="Times New Roman" w:eastAsia="Times New Roman" w:hAnsi="Times New Roman" w:cs="Times New Roman"/>
          <w:color w:val="000000"/>
          <w:sz w:val="24"/>
          <w:szCs w:val="24"/>
        </w:rPr>
        <w:t xml:space="preserve"> associate</w:t>
      </w:r>
      <w:r w:rsidR="00096002">
        <w:rPr>
          <w:rFonts w:ascii="Times New Roman" w:eastAsia="Times New Roman" w:hAnsi="Times New Roman" w:cs="Times New Roman"/>
          <w:color w:val="000000"/>
          <w:sz w:val="24"/>
          <w:szCs w:val="24"/>
        </w:rPr>
        <w:t>d</w:t>
      </w:r>
      <w:r w:rsidR="00FE65F2" w:rsidRPr="00FE65F2">
        <w:rPr>
          <w:rFonts w:ascii="Times New Roman" w:eastAsia="Times New Roman" w:hAnsi="Times New Roman" w:cs="Times New Roman"/>
          <w:color w:val="000000"/>
          <w:sz w:val="24"/>
          <w:szCs w:val="24"/>
        </w:rPr>
        <w:t xml:space="preserve"> with the famous protest.  </w:t>
      </w:r>
    </w:p>
    <w:p w14:paraId="7BB8C8D1" w14:textId="150CDC22" w:rsidR="00370053" w:rsidRDefault="00FE65F2" w:rsidP="00482124">
      <w:pPr>
        <w:spacing w:after="0" w:line="480" w:lineRule="auto"/>
        <w:rPr>
          <w:rFonts w:ascii="Times New Roman" w:eastAsia="Times New Roman" w:hAnsi="Times New Roman" w:cs="Times New Roman"/>
          <w:color w:val="000000"/>
          <w:sz w:val="24"/>
          <w:szCs w:val="24"/>
        </w:rPr>
      </w:pPr>
      <w:r w:rsidRPr="00FE65F2">
        <w:rPr>
          <w:rFonts w:ascii="Times New Roman" w:eastAsia="Times New Roman" w:hAnsi="Times New Roman" w:cs="Times New Roman"/>
          <w:b/>
          <w:bCs/>
          <w:color w:val="000000"/>
          <w:sz w:val="24"/>
          <w:szCs w:val="24"/>
        </w:rPr>
        <w:t> </w:t>
      </w:r>
      <w:r w:rsidR="00D407FA">
        <w:rPr>
          <w:rFonts w:ascii="Times New Roman" w:eastAsia="Times New Roman" w:hAnsi="Times New Roman" w:cs="Times New Roman"/>
          <w:color w:val="000000"/>
          <w:sz w:val="24"/>
          <w:szCs w:val="24"/>
        </w:rPr>
        <w:tab/>
      </w:r>
      <w:r w:rsidR="001F57AA">
        <w:rPr>
          <w:rFonts w:ascii="Times New Roman" w:eastAsia="Times New Roman" w:hAnsi="Times New Roman" w:cs="Times New Roman"/>
          <w:color w:val="000000"/>
          <w:sz w:val="24"/>
          <w:szCs w:val="24"/>
        </w:rPr>
        <w:t xml:space="preserve">After analyzing the data, </w:t>
      </w:r>
      <w:r w:rsidRPr="00FE65F2">
        <w:rPr>
          <w:rFonts w:ascii="Times New Roman" w:eastAsia="Times New Roman" w:hAnsi="Times New Roman" w:cs="Times New Roman"/>
          <w:color w:val="000000"/>
          <w:sz w:val="24"/>
          <w:szCs w:val="24"/>
        </w:rPr>
        <w:t>five categories were developed: those whose responses were completely accurate, those that were reasonably close, responses that involved US politics, misc</w:t>
      </w:r>
      <w:r w:rsidR="00D407FA">
        <w:rPr>
          <w:rFonts w:ascii="Times New Roman" w:eastAsia="Times New Roman" w:hAnsi="Times New Roman" w:cs="Times New Roman"/>
          <w:color w:val="000000"/>
          <w:sz w:val="24"/>
          <w:szCs w:val="24"/>
        </w:rPr>
        <w:t xml:space="preserve">ellaneous responses, and </w:t>
      </w:r>
      <w:r w:rsidRPr="00FE65F2">
        <w:rPr>
          <w:rFonts w:ascii="Times New Roman" w:eastAsia="Times New Roman" w:hAnsi="Times New Roman" w:cs="Times New Roman"/>
          <w:color w:val="000000"/>
          <w:sz w:val="24"/>
          <w:szCs w:val="24"/>
        </w:rPr>
        <w:t>responses such as “I don’t know” or “nothing comes to mind”.  </w:t>
      </w:r>
    </w:p>
    <w:p w14:paraId="4BEAC413" w14:textId="02834470" w:rsidR="00FE65F2" w:rsidRPr="00FE65F2" w:rsidRDefault="0076015D" w:rsidP="00482124">
      <w:pPr>
        <w:spacing w:after="0" w:line="480" w:lineRule="auto"/>
        <w:jc w:val="center"/>
        <w:rPr>
          <w:rFonts w:ascii="Times New Roman" w:eastAsia="Times New Roman" w:hAnsi="Times New Roman" w:cs="Times New Roman"/>
          <w:sz w:val="24"/>
          <w:szCs w:val="24"/>
        </w:rPr>
      </w:pPr>
      <w:r w:rsidRPr="00FE65F2">
        <w:rPr>
          <w:rFonts w:ascii="Times New Roman" w:eastAsia="Times New Roman" w:hAnsi="Times New Roman" w:cs="Times New Roman"/>
          <w:noProof/>
          <w:sz w:val="24"/>
          <w:szCs w:val="24"/>
        </w:rPr>
        <w:drawing>
          <wp:inline distT="0" distB="0" distL="0" distR="0" wp14:anchorId="020BFDB1" wp14:editId="2B8DFDD0">
            <wp:extent cx="5175852" cy="3200400"/>
            <wp:effectExtent l="0" t="0" r="6350" b="0"/>
            <wp:docPr id="11" name="Picture 11" descr="D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P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852" cy="3200400"/>
                    </a:xfrm>
                    <a:prstGeom prst="rect">
                      <a:avLst/>
                    </a:prstGeom>
                    <a:noFill/>
                    <a:ln>
                      <a:noFill/>
                    </a:ln>
                  </pic:spPr>
                </pic:pic>
              </a:graphicData>
            </a:graphic>
          </wp:inline>
        </w:drawing>
      </w:r>
    </w:p>
    <w:p w14:paraId="0870F129" w14:textId="24F73CD8" w:rsidR="00FE65F2" w:rsidRDefault="00FE65F2" w:rsidP="00482124">
      <w:pPr>
        <w:spacing w:after="0" w:line="480" w:lineRule="auto"/>
        <w:ind w:firstLine="720"/>
        <w:rPr>
          <w:rFonts w:ascii="Times New Roman" w:eastAsia="Times New Roman" w:hAnsi="Times New Roman" w:cs="Times New Roman"/>
          <w:color w:val="000000"/>
          <w:sz w:val="24"/>
          <w:szCs w:val="24"/>
        </w:rPr>
      </w:pPr>
      <w:r w:rsidRPr="00FE65F2">
        <w:rPr>
          <w:rFonts w:ascii="Times New Roman" w:eastAsia="Times New Roman" w:hAnsi="Times New Roman" w:cs="Times New Roman"/>
          <w:color w:val="000000"/>
          <w:sz w:val="24"/>
          <w:szCs w:val="24"/>
        </w:rPr>
        <w:t xml:space="preserve">By collapsing the first two categories, a mere 8.4% of the respondents were either </w:t>
      </w:r>
      <w:r w:rsidR="001F57AA">
        <w:rPr>
          <w:rFonts w:ascii="Times New Roman" w:eastAsia="Times New Roman" w:hAnsi="Times New Roman" w:cs="Times New Roman"/>
          <w:color w:val="000000"/>
          <w:sz w:val="24"/>
          <w:szCs w:val="24"/>
        </w:rPr>
        <w:t>accurate</w:t>
      </w:r>
      <w:r w:rsidRPr="00FE65F2">
        <w:rPr>
          <w:rFonts w:ascii="Times New Roman" w:eastAsia="Times New Roman" w:hAnsi="Times New Roman" w:cs="Times New Roman"/>
          <w:color w:val="000000"/>
          <w:sz w:val="24"/>
          <w:szCs w:val="24"/>
        </w:rPr>
        <w:t xml:space="preserve"> or reasonably close when associating ‘Deaf President Now’ </w:t>
      </w:r>
      <w:r w:rsidR="001F57AA">
        <w:rPr>
          <w:rFonts w:ascii="Times New Roman" w:eastAsia="Times New Roman" w:hAnsi="Times New Roman" w:cs="Times New Roman"/>
          <w:color w:val="000000"/>
          <w:sz w:val="24"/>
          <w:szCs w:val="24"/>
        </w:rPr>
        <w:t xml:space="preserve">with its proper </w:t>
      </w:r>
      <w:r w:rsidRPr="00FE65F2">
        <w:rPr>
          <w:rFonts w:ascii="Times New Roman" w:eastAsia="Times New Roman" w:hAnsi="Times New Roman" w:cs="Times New Roman"/>
          <w:color w:val="000000"/>
          <w:sz w:val="24"/>
          <w:szCs w:val="24"/>
        </w:rPr>
        <w:t>semantic sense.  20.8% of the responses were associated with U</w:t>
      </w:r>
      <w:r w:rsidR="001F57AA">
        <w:rPr>
          <w:rFonts w:ascii="Times New Roman" w:eastAsia="Times New Roman" w:hAnsi="Times New Roman" w:cs="Times New Roman"/>
          <w:color w:val="000000"/>
          <w:sz w:val="24"/>
          <w:szCs w:val="24"/>
        </w:rPr>
        <w:t>.</w:t>
      </w:r>
      <w:r w:rsidRPr="00FE65F2">
        <w:rPr>
          <w:rFonts w:ascii="Times New Roman" w:eastAsia="Times New Roman" w:hAnsi="Times New Roman" w:cs="Times New Roman"/>
          <w:color w:val="000000"/>
          <w:sz w:val="24"/>
          <w:szCs w:val="24"/>
        </w:rPr>
        <w:t>S</w:t>
      </w:r>
      <w:r w:rsidR="001F57AA">
        <w:rPr>
          <w:rFonts w:ascii="Times New Roman" w:eastAsia="Times New Roman" w:hAnsi="Times New Roman" w:cs="Times New Roman"/>
          <w:color w:val="000000"/>
          <w:sz w:val="24"/>
          <w:szCs w:val="24"/>
        </w:rPr>
        <w:t>. politics, whereas</w:t>
      </w:r>
      <w:r w:rsidRPr="00FE65F2">
        <w:rPr>
          <w:rFonts w:ascii="Times New Roman" w:eastAsia="Times New Roman" w:hAnsi="Times New Roman" w:cs="Times New Roman"/>
          <w:color w:val="000000"/>
          <w:sz w:val="24"/>
          <w:szCs w:val="24"/>
        </w:rPr>
        <w:t xml:space="preserve"> a majority of the particip</w:t>
      </w:r>
      <w:r w:rsidR="00445A27">
        <w:rPr>
          <w:rFonts w:ascii="Times New Roman" w:eastAsia="Times New Roman" w:hAnsi="Times New Roman" w:cs="Times New Roman"/>
          <w:color w:val="000000"/>
          <w:sz w:val="24"/>
          <w:szCs w:val="24"/>
        </w:rPr>
        <w:t>ants (45.8%)</w:t>
      </w:r>
      <w:r w:rsidR="00370053">
        <w:rPr>
          <w:rFonts w:ascii="Times New Roman" w:eastAsia="Times New Roman" w:hAnsi="Times New Roman" w:cs="Times New Roman"/>
          <w:color w:val="000000"/>
          <w:sz w:val="24"/>
          <w:szCs w:val="24"/>
        </w:rPr>
        <w:t xml:space="preserve"> stated, </w:t>
      </w:r>
      <w:r w:rsidR="0098669E">
        <w:rPr>
          <w:rFonts w:ascii="Times New Roman" w:eastAsia="Times New Roman" w:hAnsi="Times New Roman" w:cs="Times New Roman"/>
          <w:color w:val="000000"/>
          <w:sz w:val="24"/>
          <w:szCs w:val="24"/>
        </w:rPr>
        <w:t>“I d</w:t>
      </w:r>
      <w:r w:rsidR="002301B8">
        <w:rPr>
          <w:rFonts w:ascii="Times New Roman" w:eastAsia="Times New Roman" w:hAnsi="Times New Roman" w:cs="Times New Roman"/>
          <w:color w:val="000000"/>
          <w:sz w:val="24"/>
          <w:szCs w:val="24"/>
        </w:rPr>
        <w:t>o</w:t>
      </w:r>
      <w:r w:rsidRPr="00FE65F2">
        <w:rPr>
          <w:rFonts w:ascii="Times New Roman" w:eastAsia="Times New Roman" w:hAnsi="Times New Roman" w:cs="Times New Roman"/>
          <w:color w:val="000000"/>
          <w:sz w:val="24"/>
          <w:szCs w:val="24"/>
        </w:rPr>
        <w:t>n’t know” or “no idea”.  The remaining 2</w:t>
      </w:r>
      <w:r w:rsidR="004A496B">
        <w:rPr>
          <w:rFonts w:ascii="Times New Roman" w:eastAsia="Times New Roman" w:hAnsi="Times New Roman" w:cs="Times New Roman"/>
          <w:color w:val="000000"/>
          <w:sz w:val="24"/>
          <w:szCs w:val="24"/>
        </w:rPr>
        <w:t>5% had miscellaneous responses. Responses listed below in Table 9 show a few revealing responses of how the participants view this lexical item, such as “hard to believe” or “impossibility”:</w:t>
      </w:r>
    </w:p>
    <w:p w14:paraId="3E7AC988" w14:textId="079232E9" w:rsidR="000A5FCB" w:rsidRPr="000A5FCB" w:rsidRDefault="000A5FCB" w:rsidP="000A5FCB">
      <w:pPr>
        <w:spacing w:after="0" w:line="240" w:lineRule="auto"/>
        <w:rPr>
          <w:rFonts w:ascii="Times New Roman" w:eastAsia="Times New Roman" w:hAnsi="Times New Roman" w:cs="Times New Roman"/>
          <w:i/>
          <w:sz w:val="24"/>
          <w:szCs w:val="24"/>
        </w:rPr>
      </w:pPr>
      <w:r w:rsidRPr="000A5FCB">
        <w:rPr>
          <w:rFonts w:ascii="Times New Roman" w:eastAsia="Times New Roman" w:hAnsi="Times New Roman" w:cs="Times New Roman"/>
          <w:i/>
          <w:color w:val="000000"/>
          <w:sz w:val="24"/>
          <w:szCs w:val="24"/>
        </w:rPr>
        <w:t>Table 9.</w:t>
      </w:r>
    </w:p>
    <w:tbl>
      <w:tblPr>
        <w:tblW w:w="9360" w:type="dxa"/>
        <w:tblCellMar>
          <w:top w:w="15" w:type="dxa"/>
          <w:left w:w="15" w:type="dxa"/>
          <w:bottom w:w="15" w:type="dxa"/>
          <w:right w:w="15" w:type="dxa"/>
        </w:tblCellMar>
        <w:tblLook w:val="04A0" w:firstRow="1" w:lastRow="0" w:firstColumn="1" w:lastColumn="0" w:noHBand="0" w:noVBand="1"/>
      </w:tblPr>
      <w:tblGrid>
        <w:gridCol w:w="3499"/>
        <w:gridCol w:w="5861"/>
      </w:tblGrid>
      <w:tr w:rsidR="00FE65F2" w:rsidRPr="00FE65F2" w14:paraId="19AF5C70" w14:textId="77777777" w:rsidTr="00FE65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E066B7"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lastRenderedPageBreak/>
              <w:t>Really?</w:t>
            </w:r>
          </w:p>
          <w:p w14:paraId="0ED17CDC"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Can’t hear now</w:t>
            </w:r>
          </w:p>
          <w:p w14:paraId="15AFB980"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Judgment</w:t>
            </w:r>
          </w:p>
          <w:p w14:paraId="116C121C"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Interpreter</w:t>
            </w:r>
          </w:p>
          <w:p w14:paraId="79FF6EE5"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Organization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E4645"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Hard to believe</w:t>
            </w:r>
          </w:p>
          <w:p w14:paraId="70EAA14D"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Impossibility</w:t>
            </w:r>
          </w:p>
          <w:p w14:paraId="743AF7D0"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Never</w:t>
            </w:r>
          </w:p>
          <w:p w14:paraId="1541D5AF" w14:textId="77777777" w:rsidR="00FE65F2" w:rsidRPr="00FE65F2" w:rsidRDefault="00FE65F2" w:rsidP="000A5FCB">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Form of listening difficulty</w:t>
            </w:r>
          </w:p>
        </w:tc>
      </w:tr>
    </w:tbl>
    <w:p w14:paraId="7F72025E" w14:textId="77777777" w:rsidR="00445A27" w:rsidRDefault="00445A27" w:rsidP="00482124">
      <w:pPr>
        <w:spacing w:after="0" w:line="480" w:lineRule="auto"/>
        <w:rPr>
          <w:rFonts w:ascii="Times New Roman" w:eastAsia="Times New Roman" w:hAnsi="Times New Roman" w:cs="Times New Roman"/>
          <w:sz w:val="24"/>
          <w:szCs w:val="24"/>
        </w:rPr>
      </w:pPr>
    </w:p>
    <w:p w14:paraId="07BDD829" w14:textId="77777777" w:rsidR="008806AF" w:rsidRDefault="008806AF" w:rsidP="00482124">
      <w:pPr>
        <w:spacing w:after="0" w:line="480" w:lineRule="auto"/>
        <w:rPr>
          <w:rFonts w:ascii="Times New Roman" w:eastAsia="Times New Roman" w:hAnsi="Times New Roman" w:cs="Times New Roman"/>
          <w:b/>
          <w:bCs/>
          <w:color w:val="000000"/>
          <w:sz w:val="24"/>
          <w:szCs w:val="24"/>
        </w:rPr>
      </w:pPr>
    </w:p>
    <w:p w14:paraId="191A53E5" w14:textId="77777777" w:rsidR="008806AF" w:rsidRDefault="008806AF" w:rsidP="00482124">
      <w:pPr>
        <w:spacing w:after="0" w:line="480" w:lineRule="auto"/>
        <w:rPr>
          <w:rFonts w:ascii="Times New Roman" w:eastAsia="Times New Roman" w:hAnsi="Times New Roman" w:cs="Times New Roman"/>
          <w:b/>
          <w:bCs/>
          <w:color w:val="000000"/>
          <w:sz w:val="24"/>
          <w:szCs w:val="24"/>
        </w:rPr>
      </w:pPr>
    </w:p>
    <w:p w14:paraId="2211381B" w14:textId="77777777" w:rsidR="008806AF" w:rsidRDefault="008806AF" w:rsidP="00482124">
      <w:pPr>
        <w:spacing w:after="0" w:line="480" w:lineRule="auto"/>
        <w:rPr>
          <w:rFonts w:ascii="Times New Roman" w:eastAsia="Times New Roman" w:hAnsi="Times New Roman" w:cs="Times New Roman"/>
          <w:b/>
          <w:bCs/>
          <w:color w:val="000000"/>
          <w:sz w:val="24"/>
          <w:szCs w:val="24"/>
        </w:rPr>
      </w:pPr>
    </w:p>
    <w:p w14:paraId="199EA908" w14:textId="4EEAAC72" w:rsidR="00FE65F2" w:rsidRPr="00FE65F2" w:rsidRDefault="00FE65F2" w:rsidP="00482124">
      <w:pPr>
        <w:spacing w:after="0" w:line="480" w:lineRule="auto"/>
        <w:rPr>
          <w:rFonts w:ascii="Times New Roman" w:eastAsia="Times New Roman" w:hAnsi="Times New Roman" w:cs="Times New Roman"/>
          <w:sz w:val="24"/>
          <w:szCs w:val="24"/>
        </w:rPr>
      </w:pPr>
      <w:r w:rsidRPr="00FE65F2">
        <w:rPr>
          <w:rFonts w:ascii="Times New Roman" w:eastAsia="Times New Roman" w:hAnsi="Times New Roman" w:cs="Times New Roman"/>
          <w:b/>
          <w:bCs/>
          <w:color w:val="000000"/>
          <w:sz w:val="24"/>
          <w:szCs w:val="24"/>
        </w:rPr>
        <w:t>Open-ended Items</w:t>
      </w:r>
    </w:p>
    <w:p w14:paraId="76C75AF7" w14:textId="3D9057D1" w:rsidR="00FE65F2" w:rsidRPr="00FE65F2" w:rsidRDefault="00FE65F2" w:rsidP="00482124">
      <w:pPr>
        <w:spacing w:line="480" w:lineRule="auto"/>
        <w:ind w:firstLine="720"/>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 xml:space="preserve">The open-ended questions were </w:t>
      </w:r>
      <w:r w:rsidR="004A496B">
        <w:rPr>
          <w:rFonts w:ascii="Times New Roman" w:eastAsia="Times New Roman" w:hAnsi="Times New Roman" w:cs="Times New Roman"/>
          <w:color w:val="000000"/>
          <w:sz w:val="24"/>
          <w:szCs w:val="24"/>
        </w:rPr>
        <w:t>also an addition in the current study to</w:t>
      </w:r>
      <w:r w:rsidRPr="00FE65F2">
        <w:rPr>
          <w:rFonts w:ascii="Times New Roman" w:eastAsia="Times New Roman" w:hAnsi="Times New Roman" w:cs="Times New Roman"/>
          <w:color w:val="000000"/>
          <w:sz w:val="24"/>
          <w:szCs w:val="24"/>
        </w:rPr>
        <w:t xml:space="preserve"> see how members of the English-speaking community reacted to event</w:t>
      </w:r>
      <w:r w:rsidR="00A61E9F">
        <w:rPr>
          <w:rFonts w:ascii="Times New Roman" w:eastAsia="Times New Roman" w:hAnsi="Times New Roman" w:cs="Times New Roman"/>
          <w:color w:val="000000"/>
          <w:sz w:val="24"/>
          <w:szCs w:val="24"/>
        </w:rPr>
        <w:t>s</w:t>
      </w:r>
      <w:r w:rsidRPr="00FE65F2">
        <w:rPr>
          <w:rFonts w:ascii="Times New Roman" w:eastAsia="Times New Roman" w:hAnsi="Times New Roman" w:cs="Times New Roman"/>
          <w:color w:val="000000"/>
          <w:sz w:val="24"/>
          <w:szCs w:val="24"/>
        </w:rPr>
        <w:t xml:space="preserve"> that </w:t>
      </w:r>
      <w:r w:rsidR="004A496B">
        <w:rPr>
          <w:rFonts w:ascii="Times New Roman" w:eastAsia="Times New Roman" w:hAnsi="Times New Roman" w:cs="Times New Roman"/>
          <w:color w:val="000000"/>
          <w:sz w:val="24"/>
          <w:szCs w:val="24"/>
        </w:rPr>
        <w:t>have taken</w:t>
      </w:r>
      <w:r w:rsidRPr="00FE65F2">
        <w:rPr>
          <w:rFonts w:ascii="Times New Roman" w:eastAsia="Times New Roman" w:hAnsi="Times New Roman" w:cs="Times New Roman"/>
          <w:color w:val="000000"/>
          <w:sz w:val="24"/>
          <w:szCs w:val="24"/>
        </w:rPr>
        <w:t xml:space="preserve"> place </w:t>
      </w:r>
      <w:r w:rsidR="00A61E9F">
        <w:rPr>
          <w:rFonts w:ascii="Times New Roman" w:eastAsia="Times New Roman" w:hAnsi="Times New Roman" w:cs="Times New Roman"/>
          <w:color w:val="000000"/>
          <w:sz w:val="24"/>
          <w:szCs w:val="24"/>
        </w:rPr>
        <w:t>in the media</w:t>
      </w:r>
      <w:r w:rsidRPr="00FE65F2">
        <w:rPr>
          <w:rFonts w:ascii="Times New Roman" w:eastAsia="Times New Roman" w:hAnsi="Times New Roman" w:cs="Times New Roman"/>
          <w:color w:val="000000"/>
          <w:sz w:val="24"/>
          <w:szCs w:val="24"/>
        </w:rPr>
        <w:t xml:space="preserve">. Participants were asked three questions which gave them </w:t>
      </w:r>
      <w:r w:rsidR="00935252">
        <w:rPr>
          <w:rFonts w:ascii="Times New Roman" w:eastAsia="Times New Roman" w:hAnsi="Times New Roman" w:cs="Times New Roman"/>
          <w:color w:val="000000"/>
          <w:sz w:val="24"/>
          <w:szCs w:val="24"/>
        </w:rPr>
        <w:t>an</w:t>
      </w:r>
      <w:r w:rsidRPr="00FE65F2">
        <w:rPr>
          <w:rFonts w:ascii="Times New Roman" w:eastAsia="Times New Roman" w:hAnsi="Times New Roman" w:cs="Times New Roman"/>
          <w:color w:val="000000"/>
          <w:sz w:val="24"/>
          <w:szCs w:val="24"/>
        </w:rPr>
        <w:t xml:space="preserve"> opportunity to respond openly.</w:t>
      </w:r>
    </w:p>
    <w:p w14:paraId="58F9A55F" w14:textId="77777777" w:rsidR="00FE65F2" w:rsidRPr="00FE65F2" w:rsidRDefault="00FE65F2" w:rsidP="00482124">
      <w:pPr>
        <w:spacing w:line="480" w:lineRule="auto"/>
        <w:rPr>
          <w:rFonts w:ascii="Times New Roman" w:eastAsia="Times New Roman" w:hAnsi="Times New Roman" w:cs="Times New Roman"/>
          <w:sz w:val="24"/>
          <w:szCs w:val="24"/>
        </w:rPr>
      </w:pPr>
      <w:r w:rsidRPr="00FE65F2">
        <w:rPr>
          <w:rFonts w:ascii="Times New Roman" w:eastAsia="Times New Roman" w:hAnsi="Times New Roman" w:cs="Times New Roman"/>
          <w:b/>
          <w:bCs/>
          <w:color w:val="000000"/>
          <w:sz w:val="24"/>
          <w:szCs w:val="24"/>
        </w:rPr>
        <w:t>Question 1:</w:t>
      </w:r>
      <w:r w:rsidRPr="00FE65F2">
        <w:rPr>
          <w:rFonts w:ascii="Times New Roman" w:eastAsia="Times New Roman" w:hAnsi="Times New Roman" w:cs="Times New Roman"/>
          <w:color w:val="000000"/>
          <w:sz w:val="24"/>
          <w:szCs w:val="24"/>
        </w:rPr>
        <w:t xml:space="preserve"> </w:t>
      </w:r>
    </w:p>
    <w:p w14:paraId="42C32E6E" w14:textId="38A20FDE" w:rsidR="00FE65F2" w:rsidRPr="00FE65F2" w:rsidRDefault="00FE65F2" w:rsidP="00E07FEF">
      <w:pPr>
        <w:spacing w:line="240" w:lineRule="auto"/>
        <w:jc w:val="center"/>
        <w:rPr>
          <w:rFonts w:ascii="Times New Roman" w:eastAsia="Times New Roman" w:hAnsi="Times New Roman" w:cs="Times New Roman"/>
          <w:sz w:val="24"/>
          <w:szCs w:val="24"/>
        </w:rPr>
      </w:pPr>
      <w:r w:rsidRPr="00FE65F2">
        <w:rPr>
          <w:rFonts w:ascii="Times New Roman" w:eastAsia="Times New Roman" w:hAnsi="Times New Roman" w:cs="Times New Roman"/>
          <w:i/>
          <w:iCs/>
          <w:color w:val="000000"/>
          <w:sz w:val="24"/>
          <w:szCs w:val="24"/>
        </w:rPr>
        <w:t>Do you think you could tell the difference between an actual interpreter and a pretend interpreter? How?</w:t>
      </w:r>
    </w:p>
    <w:p w14:paraId="73BE6132" w14:textId="49812892" w:rsidR="00EA0B6F" w:rsidRDefault="00FE65F2" w:rsidP="00482124">
      <w:pPr>
        <w:spacing w:line="480" w:lineRule="auto"/>
        <w:ind w:firstLine="720"/>
        <w:rPr>
          <w:rFonts w:ascii="Times New Roman" w:eastAsia="Times New Roman" w:hAnsi="Times New Roman" w:cs="Times New Roman"/>
          <w:color w:val="000000"/>
          <w:sz w:val="24"/>
          <w:szCs w:val="24"/>
        </w:rPr>
      </w:pPr>
      <w:r w:rsidRPr="00FE65F2">
        <w:rPr>
          <w:rFonts w:ascii="Times New Roman" w:eastAsia="Times New Roman" w:hAnsi="Times New Roman" w:cs="Times New Roman"/>
          <w:color w:val="000000"/>
          <w:sz w:val="24"/>
          <w:szCs w:val="24"/>
        </w:rPr>
        <w:t xml:space="preserve">When asked this question, </w:t>
      </w:r>
      <w:r w:rsidR="004978A1">
        <w:rPr>
          <w:rFonts w:ascii="Times New Roman" w:eastAsia="Times New Roman" w:hAnsi="Times New Roman" w:cs="Times New Roman"/>
          <w:color w:val="000000"/>
          <w:sz w:val="24"/>
          <w:szCs w:val="24"/>
        </w:rPr>
        <w:t>participant responses fell into the following categories:</w:t>
      </w:r>
      <w:r w:rsidRPr="00FE65F2">
        <w:rPr>
          <w:rFonts w:ascii="Times New Roman" w:eastAsia="Times New Roman" w:hAnsi="Times New Roman" w:cs="Times New Roman"/>
          <w:color w:val="000000"/>
          <w:sz w:val="24"/>
          <w:szCs w:val="24"/>
        </w:rPr>
        <w:t xml:space="preserve"> could differentiate between an actual interpreter and a pretend interpreter, would not be able to tell the difference, were unsure, or had miscellaneous responses. </w:t>
      </w:r>
      <w:r w:rsidR="004A496B">
        <w:rPr>
          <w:rFonts w:ascii="Times New Roman" w:eastAsia="Times New Roman" w:hAnsi="Times New Roman" w:cs="Times New Roman"/>
          <w:color w:val="000000"/>
          <w:sz w:val="24"/>
          <w:szCs w:val="24"/>
        </w:rPr>
        <w:t xml:space="preserve">These categories were further condensed into yes, no, maybe, and other. </w:t>
      </w:r>
    </w:p>
    <w:p w14:paraId="2789736B" w14:textId="43DAC0CE" w:rsidR="00FE65F2" w:rsidRPr="00DE04C1" w:rsidRDefault="00072138" w:rsidP="007C52C2">
      <w:pPr>
        <w:spacing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3A236E69" wp14:editId="3BD509A5">
            <wp:extent cx="5815705" cy="3200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0.PNG"/>
                    <pic:cNvPicPr/>
                  </pic:nvPicPr>
                  <pic:blipFill>
                    <a:blip r:embed="rId20">
                      <a:extLst>
                        <a:ext uri="{28A0092B-C50C-407E-A947-70E740481C1C}">
                          <a14:useLocalDpi xmlns:a14="http://schemas.microsoft.com/office/drawing/2010/main" val="0"/>
                        </a:ext>
                      </a:extLst>
                    </a:blip>
                    <a:stretch>
                      <a:fillRect/>
                    </a:stretch>
                  </pic:blipFill>
                  <pic:spPr>
                    <a:xfrm>
                      <a:off x="0" y="0"/>
                      <a:ext cx="5815705" cy="3200400"/>
                    </a:xfrm>
                    <a:prstGeom prst="rect">
                      <a:avLst/>
                    </a:prstGeom>
                  </pic:spPr>
                </pic:pic>
              </a:graphicData>
            </a:graphic>
          </wp:inline>
        </w:drawing>
      </w:r>
    </w:p>
    <w:p w14:paraId="5F1DA776" w14:textId="77777777" w:rsidR="00FE65F2" w:rsidRPr="00FE65F2" w:rsidRDefault="00FE65F2" w:rsidP="00482124">
      <w:pPr>
        <w:spacing w:after="0" w:line="480" w:lineRule="auto"/>
        <w:ind w:firstLine="720"/>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Most of the responses under the “no” category were responses that stated one must know sign language well enough in order to determine the difference between and an actual and pretend interpreter. Some respondents said they would not be able to differentiate for ASL interpreters, but would be able to spot a pretend interpreter for a spoken language (i.e. Spanish).</w:t>
      </w:r>
    </w:p>
    <w:p w14:paraId="0FAE40AC" w14:textId="7AFE3E87" w:rsidR="00FE65F2" w:rsidRDefault="00FE65F2" w:rsidP="00482124">
      <w:pPr>
        <w:spacing w:after="0" w:line="480" w:lineRule="auto"/>
        <w:ind w:firstLine="720"/>
        <w:rPr>
          <w:rFonts w:ascii="Times New Roman" w:eastAsia="Times New Roman" w:hAnsi="Times New Roman" w:cs="Times New Roman"/>
          <w:color w:val="000000"/>
          <w:sz w:val="24"/>
          <w:szCs w:val="24"/>
        </w:rPr>
      </w:pPr>
      <w:r w:rsidRPr="00FE65F2">
        <w:rPr>
          <w:rFonts w:ascii="Times New Roman" w:eastAsia="Times New Roman" w:hAnsi="Times New Roman" w:cs="Times New Roman"/>
          <w:color w:val="000000"/>
          <w:sz w:val="24"/>
          <w:szCs w:val="24"/>
        </w:rPr>
        <w:t>The “other” category consisted of responses that did not make sense and</w:t>
      </w:r>
      <w:r w:rsidR="004A496B">
        <w:rPr>
          <w:rFonts w:ascii="Times New Roman" w:eastAsia="Times New Roman" w:hAnsi="Times New Roman" w:cs="Times New Roman"/>
          <w:color w:val="000000"/>
          <w:sz w:val="24"/>
          <w:szCs w:val="24"/>
        </w:rPr>
        <w:t>/or</w:t>
      </w:r>
      <w:r w:rsidRPr="00FE65F2">
        <w:rPr>
          <w:rFonts w:ascii="Times New Roman" w:eastAsia="Times New Roman" w:hAnsi="Times New Roman" w:cs="Times New Roman"/>
          <w:color w:val="000000"/>
          <w:sz w:val="24"/>
          <w:szCs w:val="24"/>
        </w:rPr>
        <w:t xml:space="preserve"> did not answer the question. The responses are listed below:</w:t>
      </w:r>
    </w:p>
    <w:p w14:paraId="326C7DA8" w14:textId="071D76B1" w:rsidR="00C22568" w:rsidRPr="00C22568" w:rsidRDefault="00C22568" w:rsidP="00C22568">
      <w:pPr>
        <w:spacing w:after="0" w:line="240" w:lineRule="auto"/>
        <w:rPr>
          <w:rFonts w:ascii="Times New Roman" w:eastAsia="Times New Roman" w:hAnsi="Times New Roman" w:cs="Times New Roman"/>
          <w:i/>
          <w:sz w:val="24"/>
          <w:szCs w:val="24"/>
        </w:rPr>
      </w:pPr>
      <w:r w:rsidRPr="00C22568">
        <w:rPr>
          <w:rFonts w:ascii="Times New Roman" w:eastAsia="Times New Roman" w:hAnsi="Times New Roman" w:cs="Times New Roman"/>
          <w:i/>
          <w:color w:val="000000"/>
          <w:sz w:val="24"/>
          <w:szCs w:val="24"/>
        </w:rPr>
        <w:t xml:space="preserve">Table 10. </w:t>
      </w:r>
    </w:p>
    <w:tbl>
      <w:tblPr>
        <w:tblW w:w="0" w:type="auto"/>
        <w:tblCellMar>
          <w:top w:w="15" w:type="dxa"/>
          <w:left w:w="15" w:type="dxa"/>
          <w:bottom w:w="15" w:type="dxa"/>
          <w:right w:w="15" w:type="dxa"/>
        </w:tblCellMar>
        <w:tblLook w:val="04A0" w:firstRow="1" w:lastRow="0" w:firstColumn="1" w:lastColumn="0" w:noHBand="0" w:noVBand="1"/>
      </w:tblPr>
      <w:tblGrid>
        <w:gridCol w:w="5649"/>
        <w:gridCol w:w="3614"/>
      </w:tblGrid>
      <w:tr w:rsidR="00FE65F2" w:rsidRPr="00FE65F2" w14:paraId="11BAD938" w14:textId="77777777" w:rsidTr="003700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F3C20E" w14:textId="77777777" w:rsidR="00FE65F2" w:rsidRPr="00FE65F2" w:rsidRDefault="00FE65F2" w:rsidP="00C22568">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Comfort and friendship of the interpreter and deaf friend</w:t>
            </w:r>
          </w:p>
        </w:tc>
        <w:tc>
          <w:tcPr>
            <w:tcW w:w="36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685612" w14:textId="77777777" w:rsidR="00FE65F2" w:rsidRPr="00FE65F2" w:rsidRDefault="00FE65F2" w:rsidP="00C22568">
            <w:pPr>
              <w:spacing w:after="0" w:line="240" w:lineRule="auto"/>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How intensely they sign</w:t>
            </w:r>
          </w:p>
        </w:tc>
      </w:tr>
    </w:tbl>
    <w:p w14:paraId="4E2D356E" w14:textId="77777777" w:rsidR="00E07FEF" w:rsidRDefault="00E07FEF" w:rsidP="00E07FEF">
      <w:pPr>
        <w:spacing w:line="276" w:lineRule="auto"/>
        <w:rPr>
          <w:rFonts w:ascii="Times New Roman" w:eastAsia="Times New Roman" w:hAnsi="Times New Roman" w:cs="Times New Roman"/>
          <w:b/>
          <w:bCs/>
          <w:color w:val="000000"/>
          <w:sz w:val="24"/>
          <w:szCs w:val="24"/>
        </w:rPr>
      </w:pPr>
    </w:p>
    <w:p w14:paraId="482BE34E" w14:textId="77777777" w:rsidR="00FE65F2" w:rsidRPr="00FE65F2" w:rsidRDefault="00FE65F2" w:rsidP="00E07FEF">
      <w:pPr>
        <w:spacing w:line="276" w:lineRule="auto"/>
        <w:rPr>
          <w:rFonts w:ascii="Times New Roman" w:eastAsia="Times New Roman" w:hAnsi="Times New Roman" w:cs="Times New Roman"/>
          <w:sz w:val="24"/>
          <w:szCs w:val="24"/>
        </w:rPr>
      </w:pPr>
      <w:r w:rsidRPr="00FE65F2">
        <w:rPr>
          <w:rFonts w:ascii="Times New Roman" w:eastAsia="Times New Roman" w:hAnsi="Times New Roman" w:cs="Times New Roman"/>
          <w:b/>
          <w:bCs/>
          <w:color w:val="000000"/>
          <w:sz w:val="24"/>
          <w:szCs w:val="24"/>
        </w:rPr>
        <w:t xml:space="preserve">Question 2: </w:t>
      </w:r>
    </w:p>
    <w:p w14:paraId="03E7FFA5" w14:textId="23F0881B" w:rsidR="00FE65F2" w:rsidRPr="00FE65F2" w:rsidRDefault="00FE65F2" w:rsidP="00923A3E">
      <w:pPr>
        <w:spacing w:line="240" w:lineRule="auto"/>
        <w:jc w:val="center"/>
        <w:rPr>
          <w:rFonts w:ascii="Times New Roman" w:eastAsia="Times New Roman" w:hAnsi="Times New Roman" w:cs="Times New Roman"/>
          <w:sz w:val="24"/>
          <w:szCs w:val="24"/>
        </w:rPr>
      </w:pPr>
      <w:r w:rsidRPr="00FE65F2">
        <w:rPr>
          <w:rFonts w:ascii="Times New Roman" w:eastAsia="Times New Roman" w:hAnsi="Times New Roman" w:cs="Times New Roman"/>
          <w:i/>
          <w:iCs/>
          <w:color w:val="000000"/>
          <w:sz w:val="24"/>
          <w:szCs w:val="24"/>
        </w:rPr>
        <w:t>Do you think it takes longer to become a spoken language interpreter or an American Sign Language interpreter? Why?</w:t>
      </w:r>
    </w:p>
    <w:p w14:paraId="113D4BAC" w14:textId="017E6582" w:rsidR="00370053" w:rsidRDefault="007F3901" w:rsidP="00482124">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this question, </w:t>
      </w:r>
      <w:r w:rsidR="00FE65F2" w:rsidRPr="00FE65F2">
        <w:rPr>
          <w:rFonts w:ascii="Times New Roman" w:eastAsia="Times New Roman" w:hAnsi="Times New Roman" w:cs="Times New Roman"/>
          <w:color w:val="000000"/>
          <w:sz w:val="24"/>
          <w:szCs w:val="24"/>
        </w:rPr>
        <w:t xml:space="preserve">the expectation was that people </w:t>
      </w:r>
      <w:r w:rsidR="004978A1">
        <w:rPr>
          <w:rFonts w:ascii="Times New Roman" w:eastAsia="Times New Roman" w:hAnsi="Times New Roman" w:cs="Times New Roman"/>
          <w:color w:val="000000"/>
          <w:sz w:val="24"/>
          <w:szCs w:val="24"/>
        </w:rPr>
        <w:t>would</w:t>
      </w:r>
      <w:r w:rsidR="00FE65F2" w:rsidRPr="00FE65F2">
        <w:rPr>
          <w:rFonts w:ascii="Times New Roman" w:eastAsia="Times New Roman" w:hAnsi="Times New Roman" w:cs="Times New Roman"/>
          <w:color w:val="000000"/>
          <w:sz w:val="24"/>
          <w:szCs w:val="24"/>
        </w:rPr>
        <w:t xml:space="preserve"> reply that it takes spoken language interpreters longer to become interpreters. The results from the survey, however, showed </w:t>
      </w:r>
      <w:r w:rsidR="0047381E">
        <w:rPr>
          <w:rFonts w:ascii="Times New Roman" w:eastAsia="Times New Roman" w:hAnsi="Times New Roman" w:cs="Times New Roman"/>
          <w:color w:val="000000"/>
          <w:sz w:val="24"/>
          <w:szCs w:val="24"/>
        </w:rPr>
        <w:t>unexpected results (</w:t>
      </w:r>
      <w:r w:rsidR="007C52C2">
        <w:rPr>
          <w:rFonts w:ascii="Times New Roman" w:eastAsia="Times New Roman" w:hAnsi="Times New Roman" w:cs="Times New Roman"/>
          <w:color w:val="000000"/>
          <w:sz w:val="24"/>
          <w:szCs w:val="24"/>
        </w:rPr>
        <w:t>see</w:t>
      </w:r>
      <w:r w:rsidR="0047381E">
        <w:rPr>
          <w:rFonts w:ascii="Times New Roman" w:eastAsia="Times New Roman" w:hAnsi="Times New Roman" w:cs="Times New Roman"/>
          <w:color w:val="000000"/>
          <w:sz w:val="24"/>
          <w:szCs w:val="24"/>
        </w:rPr>
        <w:t xml:space="preserve"> below).</w:t>
      </w:r>
      <w:r w:rsidR="00FE65F2" w:rsidRPr="00FE65F2">
        <w:rPr>
          <w:rFonts w:ascii="Times New Roman" w:eastAsia="Times New Roman" w:hAnsi="Times New Roman" w:cs="Times New Roman"/>
          <w:color w:val="000000"/>
          <w:sz w:val="24"/>
          <w:szCs w:val="24"/>
        </w:rPr>
        <w:t xml:space="preserve"> The results </w:t>
      </w:r>
      <w:r w:rsidR="004978A1">
        <w:rPr>
          <w:rFonts w:ascii="Times New Roman" w:eastAsia="Times New Roman" w:hAnsi="Times New Roman" w:cs="Times New Roman"/>
          <w:color w:val="000000"/>
          <w:sz w:val="24"/>
          <w:szCs w:val="24"/>
        </w:rPr>
        <w:t>were</w:t>
      </w:r>
      <w:r w:rsidR="00FE65F2" w:rsidRPr="00FE65F2">
        <w:rPr>
          <w:rFonts w:ascii="Times New Roman" w:eastAsia="Times New Roman" w:hAnsi="Times New Roman" w:cs="Times New Roman"/>
          <w:color w:val="000000"/>
          <w:sz w:val="24"/>
          <w:szCs w:val="24"/>
        </w:rPr>
        <w:t xml:space="preserve"> separated into four categories: </w:t>
      </w:r>
      <w:r w:rsidR="00FE65F2" w:rsidRPr="00FE65F2">
        <w:rPr>
          <w:rFonts w:ascii="Times New Roman" w:eastAsia="Times New Roman" w:hAnsi="Times New Roman" w:cs="Times New Roman"/>
          <w:color w:val="000000"/>
          <w:sz w:val="24"/>
          <w:szCs w:val="24"/>
        </w:rPr>
        <w:lastRenderedPageBreak/>
        <w:t>becoming a spoken language interpreter takes longer, becoming a sign languag</w:t>
      </w:r>
      <w:r w:rsidR="00F501E0">
        <w:rPr>
          <w:rFonts w:ascii="Times New Roman" w:eastAsia="Times New Roman" w:hAnsi="Times New Roman" w:cs="Times New Roman"/>
          <w:color w:val="000000"/>
          <w:sz w:val="24"/>
          <w:szCs w:val="24"/>
        </w:rPr>
        <w:t>e interpreter takes longer, becoming</w:t>
      </w:r>
      <w:r w:rsidR="00FE65F2" w:rsidRPr="00FE65F2">
        <w:rPr>
          <w:rFonts w:ascii="Times New Roman" w:eastAsia="Times New Roman" w:hAnsi="Times New Roman" w:cs="Times New Roman"/>
          <w:color w:val="000000"/>
          <w:sz w:val="24"/>
          <w:szCs w:val="24"/>
        </w:rPr>
        <w:t xml:space="preserve"> a spoken and sign language interpreter</w:t>
      </w:r>
      <w:r w:rsidR="00F501E0">
        <w:rPr>
          <w:rFonts w:ascii="Times New Roman" w:eastAsia="Times New Roman" w:hAnsi="Times New Roman" w:cs="Times New Roman"/>
          <w:color w:val="000000"/>
          <w:sz w:val="24"/>
          <w:szCs w:val="24"/>
        </w:rPr>
        <w:t xml:space="preserve"> takes the same amount of time, and</w:t>
      </w:r>
      <w:r w:rsidR="00FE65F2" w:rsidRPr="00FE65F2">
        <w:rPr>
          <w:rFonts w:ascii="Times New Roman" w:eastAsia="Times New Roman" w:hAnsi="Times New Roman" w:cs="Times New Roman"/>
          <w:color w:val="000000"/>
          <w:sz w:val="24"/>
          <w:szCs w:val="24"/>
        </w:rPr>
        <w:t xml:space="preserve"> </w:t>
      </w:r>
      <w:r w:rsidR="004A496B">
        <w:rPr>
          <w:rFonts w:ascii="Times New Roman" w:eastAsia="Times New Roman" w:hAnsi="Times New Roman" w:cs="Times New Roman"/>
          <w:color w:val="000000"/>
          <w:sz w:val="24"/>
          <w:szCs w:val="24"/>
        </w:rPr>
        <w:t>other/</w:t>
      </w:r>
      <w:r w:rsidR="00F501E0">
        <w:rPr>
          <w:rFonts w:ascii="Times New Roman" w:eastAsia="Times New Roman" w:hAnsi="Times New Roman" w:cs="Times New Roman"/>
          <w:color w:val="000000"/>
          <w:sz w:val="24"/>
          <w:szCs w:val="24"/>
        </w:rPr>
        <w:t>do not</w:t>
      </w:r>
      <w:r w:rsidR="00FE65F2" w:rsidRPr="00FE65F2">
        <w:rPr>
          <w:rFonts w:ascii="Times New Roman" w:eastAsia="Times New Roman" w:hAnsi="Times New Roman" w:cs="Times New Roman"/>
          <w:color w:val="000000"/>
          <w:sz w:val="24"/>
          <w:szCs w:val="24"/>
        </w:rPr>
        <w:t xml:space="preserve"> know.</w:t>
      </w:r>
    </w:p>
    <w:p w14:paraId="7E98812C" w14:textId="77777777" w:rsidR="00072138" w:rsidRDefault="00072138" w:rsidP="007C52C2">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B7B752B" wp14:editId="560510BF">
            <wp:extent cx="6474732" cy="2926080"/>
            <wp:effectExtent l="0" t="0" r="254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1.PNG"/>
                    <pic:cNvPicPr/>
                  </pic:nvPicPr>
                  <pic:blipFill>
                    <a:blip r:embed="rId21">
                      <a:extLst>
                        <a:ext uri="{28A0092B-C50C-407E-A947-70E740481C1C}">
                          <a14:useLocalDpi xmlns:a14="http://schemas.microsoft.com/office/drawing/2010/main" val="0"/>
                        </a:ext>
                      </a:extLst>
                    </a:blip>
                    <a:stretch>
                      <a:fillRect/>
                    </a:stretch>
                  </pic:blipFill>
                  <pic:spPr>
                    <a:xfrm>
                      <a:off x="0" y="0"/>
                      <a:ext cx="6490377" cy="2933150"/>
                    </a:xfrm>
                    <a:prstGeom prst="rect">
                      <a:avLst/>
                    </a:prstGeom>
                  </pic:spPr>
                </pic:pic>
              </a:graphicData>
            </a:graphic>
          </wp:inline>
        </w:drawing>
      </w:r>
    </w:p>
    <w:p w14:paraId="21EE4C48" w14:textId="28C5E6F9" w:rsidR="00FE65F2" w:rsidRPr="00FE65F2" w:rsidRDefault="00FE65F2" w:rsidP="00072138">
      <w:pPr>
        <w:spacing w:after="0" w:line="480" w:lineRule="auto"/>
        <w:ind w:firstLine="720"/>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Rather than more respondents believing becoming a spoken lang</w:t>
      </w:r>
      <w:r w:rsidR="002341FB">
        <w:rPr>
          <w:rFonts w:ascii="Times New Roman" w:eastAsia="Times New Roman" w:hAnsi="Times New Roman" w:cs="Times New Roman"/>
          <w:color w:val="000000"/>
          <w:sz w:val="24"/>
          <w:szCs w:val="24"/>
        </w:rPr>
        <w:t>uage interpreter takes longer</w:t>
      </w:r>
      <w:r w:rsidRPr="00FE65F2">
        <w:rPr>
          <w:rFonts w:ascii="Times New Roman" w:eastAsia="Times New Roman" w:hAnsi="Times New Roman" w:cs="Times New Roman"/>
          <w:color w:val="000000"/>
          <w:sz w:val="24"/>
          <w:szCs w:val="24"/>
        </w:rPr>
        <w:t>, the results from the survey show exactly the opposite. 31.3% of respondents thought becoming a sign language interpreter takes longer, while only 22.9% thought becoming a spoken language</w:t>
      </w:r>
      <w:r w:rsidR="004978A1">
        <w:rPr>
          <w:rFonts w:ascii="Times New Roman" w:eastAsia="Times New Roman" w:hAnsi="Times New Roman" w:cs="Times New Roman"/>
          <w:color w:val="000000"/>
          <w:sz w:val="24"/>
          <w:szCs w:val="24"/>
        </w:rPr>
        <w:t xml:space="preserve"> interpreter takes longer. R</w:t>
      </w:r>
      <w:r w:rsidRPr="00FE65F2">
        <w:rPr>
          <w:rFonts w:ascii="Times New Roman" w:eastAsia="Times New Roman" w:hAnsi="Times New Roman" w:cs="Times New Roman"/>
          <w:color w:val="000000"/>
          <w:sz w:val="24"/>
          <w:szCs w:val="24"/>
        </w:rPr>
        <w:t xml:space="preserve">esults </w:t>
      </w:r>
      <w:r w:rsidR="004978A1">
        <w:rPr>
          <w:rFonts w:ascii="Times New Roman" w:eastAsia="Times New Roman" w:hAnsi="Times New Roman" w:cs="Times New Roman"/>
          <w:color w:val="000000"/>
          <w:sz w:val="24"/>
          <w:szCs w:val="24"/>
        </w:rPr>
        <w:t>for</w:t>
      </w:r>
      <w:r w:rsidRPr="00FE65F2">
        <w:rPr>
          <w:rFonts w:ascii="Times New Roman" w:eastAsia="Times New Roman" w:hAnsi="Times New Roman" w:cs="Times New Roman"/>
          <w:color w:val="000000"/>
          <w:sz w:val="24"/>
          <w:szCs w:val="24"/>
        </w:rPr>
        <w:t xml:space="preserve"> the spoken, equal, and other categories</w:t>
      </w:r>
      <w:r w:rsidR="004978A1">
        <w:rPr>
          <w:rFonts w:ascii="Times New Roman" w:eastAsia="Times New Roman" w:hAnsi="Times New Roman" w:cs="Times New Roman"/>
          <w:color w:val="000000"/>
          <w:sz w:val="24"/>
          <w:szCs w:val="24"/>
        </w:rPr>
        <w:t xml:space="preserve"> were equally distributed</w:t>
      </w:r>
      <w:r w:rsidRPr="00FE65F2">
        <w:rPr>
          <w:rFonts w:ascii="Times New Roman" w:eastAsia="Times New Roman" w:hAnsi="Times New Roman" w:cs="Times New Roman"/>
          <w:color w:val="000000"/>
          <w:sz w:val="24"/>
          <w:szCs w:val="24"/>
        </w:rPr>
        <w:t>.</w:t>
      </w:r>
    </w:p>
    <w:p w14:paraId="60D16F11" w14:textId="289F9FC2" w:rsidR="00370053" w:rsidRPr="00FF002C" w:rsidRDefault="00FE65F2" w:rsidP="00F76755">
      <w:pPr>
        <w:spacing w:after="0" w:line="480" w:lineRule="auto"/>
        <w:ind w:firstLine="720"/>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 xml:space="preserve">Among those who believed it takes longer to become a sign language interpreter, some of the reasoning was because ASL </w:t>
      </w:r>
      <w:r w:rsidR="00D02E92">
        <w:rPr>
          <w:rFonts w:ascii="Times New Roman" w:eastAsia="Times New Roman" w:hAnsi="Times New Roman" w:cs="Times New Roman"/>
          <w:color w:val="000000"/>
          <w:sz w:val="24"/>
          <w:szCs w:val="24"/>
        </w:rPr>
        <w:t>was perceived by respondents as more</w:t>
      </w:r>
      <w:r w:rsidRPr="00FE65F2">
        <w:rPr>
          <w:rFonts w:ascii="Times New Roman" w:eastAsia="Times New Roman" w:hAnsi="Times New Roman" w:cs="Times New Roman"/>
          <w:color w:val="000000"/>
          <w:sz w:val="24"/>
          <w:szCs w:val="24"/>
        </w:rPr>
        <w:t xml:space="preserve"> complicated language compared to </w:t>
      </w:r>
      <w:r w:rsidR="00D02E92">
        <w:rPr>
          <w:rFonts w:ascii="Times New Roman" w:eastAsia="Times New Roman" w:hAnsi="Times New Roman" w:cs="Times New Roman"/>
          <w:color w:val="000000"/>
          <w:sz w:val="24"/>
          <w:szCs w:val="24"/>
        </w:rPr>
        <w:t xml:space="preserve">spoken languages. Respondents’ </w:t>
      </w:r>
      <w:proofErr w:type="spellStart"/>
      <w:r w:rsidR="00D02E92">
        <w:rPr>
          <w:rFonts w:ascii="Times New Roman" w:eastAsia="Times New Roman" w:hAnsi="Times New Roman" w:cs="Times New Roman"/>
          <w:color w:val="000000"/>
          <w:sz w:val="24"/>
          <w:szCs w:val="24"/>
        </w:rPr>
        <w:t>reasoning</w:t>
      </w:r>
      <w:r w:rsidR="001E52B5">
        <w:rPr>
          <w:rFonts w:ascii="Times New Roman" w:eastAsia="Times New Roman" w:hAnsi="Times New Roman" w:cs="Times New Roman"/>
          <w:color w:val="000000"/>
          <w:sz w:val="24"/>
          <w:szCs w:val="24"/>
        </w:rPr>
        <w:t>s</w:t>
      </w:r>
      <w:proofErr w:type="spellEnd"/>
      <w:r w:rsidR="00D02E92">
        <w:rPr>
          <w:rFonts w:ascii="Times New Roman" w:eastAsia="Times New Roman" w:hAnsi="Times New Roman" w:cs="Times New Roman"/>
          <w:color w:val="000000"/>
          <w:sz w:val="24"/>
          <w:szCs w:val="24"/>
        </w:rPr>
        <w:t xml:space="preserve"> were that a</w:t>
      </w:r>
      <w:r w:rsidRPr="00FE65F2">
        <w:rPr>
          <w:rFonts w:ascii="Times New Roman" w:eastAsia="Times New Roman" w:hAnsi="Times New Roman" w:cs="Times New Roman"/>
          <w:color w:val="000000"/>
          <w:sz w:val="24"/>
          <w:szCs w:val="24"/>
        </w:rPr>
        <w:t xml:space="preserve"> complexity of the different hand signals </w:t>
      </w:r>
      <w:r w:rsidR="00D02E92">
        <w:rPr>
          <w:rFonts w:ascii="Times New Roman" w:eastAsia="Times New Roman" w:hAnsi="Times New Roman" w:cs="Times New Roman"/>
          <w:color w:val="000000"/>
          <w:sz w:val="24"/>
          <w:szCs w:val="24"/>
        </w:rPr>
        <w:t xml:space="preserve">exists </w:t>
      </w:r>
      <w:r w:rsidRPr="00FE65F2">
        <w:rPr>
          <w:rFonts w:ascii="Times New Roman" w:eastAsia="Times New Roman" w:hAnsi="Times New Roman" w:cs="Times New Roman"/>
          <w:color w:val="000000"/>
          <w:sz w:val="24"/>
          <w:szCs w:val="24"/>
        </w:rPr>
        <w:t xml:space="preserve">that one must learn, and </w:t>
      </w:r>
      <w:r w:rsidR="00D02E92">
        <w:rPr>
          <w:rFonts w:ascii="Times New Roman" w:eastAsia="Times New Roman" w:hAnsi="Times New Roman" w:cs="Times New Roman"/>
          <w:color w:val="000000"/>
          <w:sz w:val="24"/>
          <w:szCs w:val="24"/>
        </w:rPr>
        <w:t>that</w:t>
      </w:r>
      <w:r w:rsidRPr="00FE65F2">
        <w:rPr>
          <w:rFonts w:ascii="Times New Roman" w:eastAsia="Times New Roman" w:hAnsi="Times New Roman" w:cs="Times New Roman"/>
          <w:color w:val="000000"/>
          <w:sz w:val="24"/>
          <w:szCs w:val="24"/>
        </w:rPr>
        <w:t xml:space="preserve"> the brain must </w:t>
      </w:r>
      <w:r w:rsidR="00D02E92">
        <w:rPr>
          <w:rFonts w:ascii="Times New Roman" w:eastAsia="Times New Roman" w:hAnsi="Times New Roman" w:cs="Times New Roman"/>
          <w:color w:val="000000"/>
          <w:sz w:val="24"/>
          <w:szCs w:val="24"/>
        </w:rPr>
        <w:t xml:space="preserve">work harder to listen to what is being said and produce signs. </w:t>
      </w:r>
      <w:r w:rsidR="00FF002C">
        <w:rPr>
          <w:rFonts w:ascii="Times New Roman" w:eastAsia="Times New Roman" w:hAnsi="Times New Roman" w:cs="Times New Roman"/>
          <w:color w:val="000000"/>
          <w:sz w:val="24"/>
          <w:szCs w:val="24"/>
        </w:rPr>
        <w:t>T</w:t>
      </w:r>
      <w:r w:rsidRPr="00FE65F2">
        <w:rPr>
          <w:rFonts w:ascii="Times New Roman" w:eastAsia="Times New Roman" w:hAnsi="Times New Roman" w:cs="Times New Roman"/>
          <w:color w:val="000000"/>
          <w:sz w:val="24"/>
          <w:szCs w:val="24"/>
        </w:rPr>
        <w:t>he fact that more respondents chose sign language interpreting shows that ASL is considered by the English-speaking community as a real, complex language.</w:t>
      </w:r>
    </w:p>
    <w:p w14:paraId="3A567523" w14:textId="77777777" w:rsidR="00FE65F2" w:rsidRPr="00FE65F2" w:rsidRDefault="00FE65F2" w:rsidP="00482124">
      <w:pPr>
        <w:spacing w:line="480" w:lineRule="auto"/>
        <w:rPr>
          <w:rFonts w:ascii="Times New Roman" w:eastAsia="Times New Roman" w:hAnsi="Times New Roman" w:cs="Times New Roman"/>
          <w:sz w:val="24"/>
          <w:szCs w:val="24"/>
        </w:rPr>
      </w:pPr>
      <w:r w:rsidRPr="00FE65F2">
        <w:rPr>
          <w:rFonts w:ascii="Times New Roman" w:eastAsia="Times New Roman" w:hAnsi="Times New Roman" w:cs="Times New Roman"/>
          <w:b/>
          <w:bCs/>
          <w:color w:val="000000"/>
          <w:sz w:val="24"/>
          <w:szCs w:val="24"/>
        </w:rPr>
        <w:lastRenderedPageBreak/>
        <w:t xml:space="preserve">Question 3: </w:t>
      </w:r>
    </w:p>
    <w:p w14:paraId="21D89F67" w14:textId="77777777" w:rsidR="00FE65F2" w:rsidRPr="00FE65F2" w:rsidRDefault="00FE65F2" w:rsidP="00482124">
      <w:pPr>
        <w:spacing w:line="480" w:lineRule="auto"/>
        <w:jc w:val="center"/>
        <w:rPr>
          <w:rFonts w:ascii="Times New Roman" w:eastAsia="Times New Roman" w:hAnsi="Times New Roman" w:cs="Times New Roman"/>
          <w:sz w:val="24"/>
          <w:szCs w:val="24"/>
        </w:rPr>
      </w:pPr>
      <w:r w:rsidRPr="00FE65F2">
        <w:rPr>
          <w:rFonts w:ascii="Times New Roman" w:eastAsia="Times New Roman" w:hAnsi="Times New Roman" w:cs="Times New Roman"/>
          <w:i/>
          <w:iCs/>
          <w:color w:val="000000"/>
          <w:sz w:val="24"/>
          <w:szCs w:val="24"/>
        </w:rPr>
        <w:t>What do you know about the interpreter for the Nelson Mandela memorial?</w:t>
      </w:r>
    </w:p>
    <w:p w14:paraId="0E67E42C" w14:textId="761A6415" w:rsidR="00FE65F2" w:rsidRPr="00FE65F2" w:rsidRDefault="00FE65F2" w:rsidP="00482124">
      <w:pPr>
        <w:spacing w:line="480" w:lineRule="auto"/>
        <w:ind w:firstLine="720"/>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 xml:space="preserve">The last open-ended question </w:t>
      </w:r>
      <w:r w:rsidR="002B658A">
        <w:rPr>
          <w:rFonts w:ascii="Times New Roman" w:eastAsia="Times New Roman" w:hAnsi="Times New Roman" w:cs="Times New Roman"/>
          <w:color w:val="000000"/>
          <w:sz w:val="24"/>
          <w:szCs w:val="24"/>
        </w:rPr>
        <w:t>asks</w:t>
      </w:r>
      <w:r w:rsidRPr="00FE65F2">
        <w:rPr>
          <w:rFonts w:ascii="Times New Roman" w:eastAsia="Times New Roman" w:hAnsi="Times New Roman" w:cs="Times New Roman"/>
          <w:color w:val="000000"/>
          <w:sz w:val="24"/>
          <w:szCs w:val="24"/>
        </w:rPr>
        <w:t xml:space="preserve"> members of the English-speaking community what they know about the interpreter who interpreted the memorial service. </w:t>
      </w:r>
      <w:r w:rsidR="001367B8">
        <w:rPr>
          <w:rFonts w:ascii="Times New Roman" w:eastAsia="Times New Roman" w:hAnsi="Times New Roman" w:cs="Times New Roman"/>
          <w:color w:val="000000"/>
          <w:sz w:val="24"/>
          <w:szCs w:val="24"/>
        </w:rPr>
        <w:t>From this question</w:t>
      </w:r>
      <w:r w:rsidR="00F35101">
        <w:rPr>
          <w:rFonts w:ascii="Times New Roman" w:eastAsia="Times New Roman" w:hAnsi="Times New Roman" w:cs="Times New Roman"/>
          <w:color w:val="000000"/>
          <w:sz w:val="24"/>
          <w:szCs w:val="24"/>
        </w:rPr>
        <w:t>, w</w:t>
      </w:r>
      <w:r w:rsidRPr="00FE65F2">
        <w:rPr>
          <w:rFonts w:ascii="Times New Roman" w:eastAsia="Times New Roman" w:hAnsi="Times New Roman" w:cs="Times New Roman"/>
          <w:color w:val="000000"/>
          <w:sz w:val="24"/>
          <w:szCs w:val="24"/>
        </w:rPr>
        <w:t xml:space="preserve">e were curious to know exactly how much </w:t>
      </w:r>
      <w:r w:rsidR="00F35101">
        <w:rPr>
          <w:rFonts w:ascii="Times New Roman" w:eastAsia="Times New Roman" w:hAnsi="Times New Roman" w:cs="Times New Roman"/>
          <w:color w:val="000000"/>
          <w:sz w:val="24"/>
          <w:szCs w:val="24"/>
        </w:rPr>
        <w:t>participants</w:t>
      </w:r>
      <w:r w:rsidRPr="00FE65F2">
        <w:rPr>
          <w:rFonts w:ascii="Times New Roman" w:eastAsia="Times New Roman" w:hAnsi="Times New Roman" w:cs="Times New Roman"/>
          <w:color w:val="000000"/>
          <w:sz w:val="24"/>
          <w:szCs w:val="24"/>
        </w:rPr>
        <w:t xml:space="preserve"> knew and how it influenced their choices for the other two open-ended questions. Because there is no way to quantify the results of </w:t>
      </w:r>
      <w:r w:rsidR="00F35101">
        <w:rPr>
          <w:rFonts w:ascii="Times New Roman" w:eastAsia="Times New Roman" w:hAnsi="Times New Roman" w:cs="Times New Roman"/>
          <w:color w:val="000000"/>
          <w:sz w:val="24"/>
          <w:szCs w:val="24"/>
        </w:rPr>
        <w:t>this</w:t>
      </w:r>
      <w:r w:rsidRPr="00FE65F2">
        <w:rPr>
          <w:rFonts w:ascii="Times New Roman" w:eastAsia="Times New Roman" w:hAnsi="Times New Roman" w:cs="Times New Roman"/>
          <w:color w:val="000000"/>
          <w:sz w:val="24"/>
          <w:szCs w:val="24"/>
        </w:rPr>
        <w:t xml:space="preserve"> </w:t>
      </w:r>
      <w:r w:rsidR="00F35101">
        <w:rPr>
          <w:rFonts w:ascii="Times New Roman" w:eastAsia="Times New Roman" w:hAnsi="Times New Roman" w:cs="Times New Roman"/>
          <w:color w:val="000000"/>
          <w:sz w:val="24"/>
          <w:szCs w:val="24"/>
        </w:rPr>
        <w:t>question</w:t>
      </w:r>
      <w:r w:rsidRPr="00FE65F2">
        <w:rPr>
          <w:rFonts w:ascii="Times New Roman" w:eastAsia="Times New Roman" w:hAnsi="Times New Roman" w:cs="Times New Roman"/>
          <w:color w:val="000000"/>
          <w:sz w:val="24"/>
          <w:szCs w:val="24"/>
        </w:rPr>
        <w:t>, a graph is not provided.</w:t>
      </w:r>
    </w:p>
    <w:p w14:paraId="42A936D7" w14:textId="77777777" w:rsidR="00FE65F2" w:rsidRDefault="00FE65F2" w:rsidP="00482124">
      <w:pPr>
        <w:spacing w:line="480" w:lineRule="auto"/>
        <w:ind w:firstLine="720"/>
        <w:rPr>
          <w:rFonts w:ascii="Times New Roman" w:eastAsia="Times New Roman" w:hAnsi="Times New Roman" w:cs="Times New Roman"/>
          <w:color w:val="000000"/>
          <w:sz w:val="24"/>
          <w:szCs w:val="24"/>
        </w:rPr>
      </w:pPr>
      <w:r w:rsidRPr="00FE65F2">
        <w:rPr>
          <w:rFonts w:ascii="Times New Roman" w:eastAsia="Times New Roman" w:hAnsi="Times New Roman" w:cs="Times New Roman"/>
          <w:color w:val="000000"/>
          <w:sz w:val="24"/>
          <w:szCs w:val="24"/>
        </w:rPr>
        <w:t>Of the people who said they could tell the difference between actual and pretend interpreters, some of their responses include:</w:t>
      </w:r>
    </w:p>
    <w:p w14:paraId="1B6048A1" w14:textId="77777777" w:rsidR="007C52C2" w:rsidRDefault="007C52C2" w:rsidP="00482124">
      <w:pPr>
        <w:spacing w:line="480" w:lineRule="auto"/>
        <w:ind w:firstLine="720"/>
        <w:rPr>
          <w:rFonts w:ascii="Times New Roman" w:eastAsia="Times New Roman" w:hAnsi="Times New Roman" w:cs="Times New Roman"/>
          <w:color w:val="000000"/>
          <w:sz w:val="24"/>
          <w:szCs w:val="24"/>
        </w:rPr>
      </w:pPr>
    </w:p>
    <w:p w14:paraId="57CF08C7" w14:textId="77777777" w:rsidR="007C52C2" w:rsidRDefault="007C52C2" w:rsidP="00482124">
      <w:pPr>
        <w:spacing w:line="480" w:lineRule="auto"/>
        <w:ind w:firstLine="720"/>
        <w:rPr>
          <w:rFonts w:ascii="Times New Roman" w:eastAsia="Times New Roman" w:hAnsi="Times New Roman" w:cs="Times New Roman"/>
          <w:color w:val="000000"/>
          <w:sz w:val="24"/>
          <w:szCs w:val="24"/>
        </w:rPr>
      </w:pPr>
    </w:p>
    <w:p w14:paraId="76B012F0" w14:textId="5BD37327" w:rsidR="00C22568" w:rsidRPr="00C22568" w:rsidRDefault="00C22568" w:rsidP="00C22568">
      <w:pPr>
        <w:spacing w:line="240" w:lineRule="auto"/>
        <w:rPr>
          <w:rFonts w:ascii="Times New Roman" w:eastAsia="Times New Roman" w:hAnsi="Times New Roman" w:cs="Times New Roman"/>
          <w:i/>
          <w:sz w:val="24"/>
          <w:szCs w:val="24"/>
        </w:rPr>
      </w:pPr>
      <w:r w:rsidRPr="00C22568">
        <w:rPr>
          <w:rFonts w:ascii="Times New Roman" w:eastAsia="Times New Roman" w:hAnsi="Times New Roman" w:cs="Times New Roman"/>
          <w:i/>
          <w:color w:val="000000"/>
          <w:sz w:val="24"/>
          <w:szCs w:val="24"/>
        </w:rPr>
        <w:t xml:space="preserve">Table 11. </w:t>
      </w:r>
    </w:p>
    <w:tbl>
      <w:tblPr>
        <w:tblStyle w:val="TableGrid"/>
        <w:tblW w:w="9540" w:type="dxa"/>
        <w:tblInd w:w="-95" w:type="dxa"/>
        <w:tblLook w:val="04A0" w:firstRow="1" w:lastRow="0" w:firstColumn="1" w:lastColumn="0" w:noHBand="0" w:noVBand="1"/>
      </w:tblPr>
      <w:tblGrid>
        <w:gridCol w:w="5040"/>
        <w:gridCol w:w="4500"/>
      </w:tblGrid>
      <w:tr w:rsidR="00F35101" w:rsidRPr="00F35101" w14:paraId="494BFC42" w14:textId="64964D82" w:rsidTr="002A5466">
        <w:trPr>
          <w:trHeight w:val="70"/>
        </w:trPr>
        <w:tc>
          <w:tcPr>
            <w:tcW w:w="5040" w:type="dxa"/>
          </w:tcPr>
          <w:p w14:paraId="31048419" w14:textId="3AA02AE6" w:rsidR="00F35101" w:rsidRPr="00F35101" w:rsidRDefault="00F35101" w:rsidP="00C22568">
            <w:pPr>
              <w:textAlignment w:val="baseline"/>
              <w:rPr>
                <w:rFonts w:ascii="Times New Roman" w:eastAsia="Times New Roman" w:hAnsi="Times New Roman" w:cs="Times New Roman"/>
                <w:color w:val="000000"/>
                <w:sz w:val="24"/>
                <w:szCs w:val="24"/>
              </w:rPr>
            </w:pPr>
            <w:r w:rsidRPr="00F35101">
              <w:rPr>
                <w:rFonts w:ascii="Times New Roman" w:eastAsia="Times New Roman" w:hAnsi="Times New Roman" w:cs="Times New Roman"/>
                <w:color w:val="000000"/>
                <w:sz w:val="24"/>
                <w:szCs w:val="24"/>
              </w:rPr>
              <w:t>Heard on the radio that he made up random words</w:t>
            </w:r>
            <w:r>
              <w:rPr>
                <w:rFonts w:ascii="Times New Roman" w:eastAsia="Times New Roman" w:hAnsi="Times New Roman" w:cs="Times New Roman"/>
                <w:color w:val="000000"/>
                <w:sz w:val="24"/>
                <w:szCs w:val="24"/>
              </w:rPr>
              <w:t>;</w:t>
            </w:r>
          </w:p>
          <w:p w14:paraId="6639B52D" w14:textId="2D9A91F9" w:rsidR="00F35101" w:rsidRPr="00F35101" w:rsidRDefault="00F35101" w:rsidP="00C22568">
            <w:pPr>
              <w:textAlignment w:val="baseline"/>
              <w:rPr>
                <w:rFonts w:ascii="Times New Roman" w:eastAsia="Times New Roman" w:hAnsi="Times New Roman" w:cs="Times New Roman"/>
                <w:color w:val="000000"/>
                <w:sz w:val="24"/>
                <w:szCs w:val="24"/>
              </w:rPr>
            </w:pPr>
            <w:r w:rsidRPr="00F35101">
              <w:rPr>
                <w:rFonts w:ascii="Times New Roman" w:eastAsia="Times New Roman" w:hAnsi="Times New Roman" w:cs="Times New Roman"/>
                <w:color w:val="000000"/>
                <w:sz w:val="24"/>
                <w:szCs w:val="24"/>
              </w:rPr>
              <w:t>The interpreter was a fake and was not correctly interpreting the words expressed</w:t>
            </w:r>
            <w:r>
              <w:rPr>
                <w:rFonts w:ascii="Times New Roman" w:eastAsia="Times New Roman" w:hAnsi="Times New Roman" w:cs="Times New Roman"/>
                <w:color w:val="000000"/>
                <w:sz w:val="24"/>
                <w:szCs w:val="24"/>
              </w:rPr>
              <w:t>;</w:t>
            </w:r>
          </w:p>
          <w:p w14:paraId="2CB85403" w14:textId="1DDEBDD3" w:rsidR="00F35101" w:rsidRPr="00F35101" w:rsidRDefault="00F35101" w:rsidP="00C22568">
            <w:pPr>
              <w:textAlignment w:val="baseline"/>
              <w:rPr>
                <w:rFonts w:ascii="Times New Roman" w:eastAsia="Times New Roman" w:hAnsi="Times New Roman" w:cs="Times New Roman"/>
                <w:color w:val="000000"/>
                <w:sz w:val="24"/>
                <w:szCs w:val="24"/>
              </w:rPr>
            </w:pPr>
            <w:r w:rsidRPr="00F35101">
              <w:rPr>
                <w:rFonts w:ascii="Times New Roman" w:eastAsia="Times New Roman" w:hAnsi="Times New Roman" w:cs="Times New Roman"/>
                <w:color w:val="000000"/>
                <w:sz w:val="24"/>
                <w:szCs w:val="24"/>
              </w:rPr>
              <w:t>He was a fake and making it up</w:t>
            </w:r>
            <w:r>
              <w:rPr>
                <w:rFonts w:ascii="Times New Roman" w:eastAsia="Times New Roman" w:hAnsi="Times New Roman" w:cs="Times New Roman"/>
                <w:color w:val="000000"/>
                <w:sz w:val="24"/>
                <w:szCs w:val="24"/>
              </w:rPr>
              <w:t>;</w:t>
            </w:r>
          </w:p>
          <w:p w14:paraId="0AEB8CD8" w14:textId="0DC39E4A" w:rsidR="00F35101" w:rsidRDefault="00F35101" w:rsidP="00C22568">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 embarrassed himself;</w:t>
            </w:r>
          </w:p>
          <w:p w14:paraId="11CE9535" w14:textId="2F310635" w:rsidR="00F35101" w:rsidRPr="00F35101" w:rsidRDefault="00F35101" w:rsidP="00C22568">
            <w:pPr>
              <w:textAlignment w:val="baseline"/>
              <w:rPr>
                <w:rFonts w:ascii="Times New Roman" w:eastAsia="Times New Roman" w:hAnsi="Times New Roman" w:cs="Times New Roman"/>
                <w:color w:val="000000"/>
                <w:sz w:val="24"/>
                <w:szCs w:val="24"/>
              </w:rPr>
            </w:pPr>
            <w:r w:rsidRPr="00F35101">
              <w:rPr>
                <w:rFonts w:ascii="Times New Roman" w:eastAsia="Times New Roman" w:hAnsi="Times New Roman" w:cs="Times New Roman"/>
                <w:color w:val="000000"/>
                <w:sz w:val="24"/>
                <w:szCs w:val="24"/>
              </w:rPr>
              <w:t>He’s a fraud</w:t>
            </w:r>
            <w:r>
              <w:rPr>
                <w:rFonts w:ascii="Times New Roman" w:eastAsia="Times New Roman" w:hAnsi="Times New Roman" w:cs="Times New Roman"/>
                <w:color w:val="000000"/>
                <w:sz w:val="24"/>
                <w:szCs w:val="24"/>
              </w:rPr>
              <w:t>;</w:t>
            </w:r>
          </w:p>
          <w:p w14:paraId="138AA797" w14:textId="06C7E29E" w:rsidR="00F35101" w:rsidRPr="00F35101" w:rsidRDefault="00F35101" w:rsidP="00C22568">
            <w:pPr>
              <w:textAlignment w:val="baseline"/>
              <w:rPr>
                <w:rFonts w:ascii="Times New Roman" w:eastAsia="Times New Roman" w:hAnsi="Times New Roman" w:cs="Times New Roman"/>
                <w:color w:val="000000"/>
                <w:sz w:val="24"/>
                <w:szCs w:val="24"/>
              </w:rPr>
            </w:pPr>
            <w:r w:rsidRPr="00F35101">
              <w:rPr>
                <w:rFonts w:ascii="Times New Roman" w:eastAsia="Times New Roman" w:hAnsi="Times New Roman" w:cs="Times New Roman"/>
                <w:color w:val="000000"/>
                <w:sz w:val="24"/>
                <w:szCs w:val="24"/>
              </w:rPr>
              <w:t>Very little if anything</w:t>
            </w:r>
            <w:r>
              <w:rPr>
                <w:rFonts w:ascii="Times New Roman" w:eastAsia="Times New Roman" w:hAnsi="Times New Roman" w:cs="Times New Roman"/>
                <w:color w:val="000000"/>
                <w:sz w:val="24"/>
                <w:szCs w:val="24"/>
              </w:rPr>
              <w:t>;</w:t>
            </w:r>
          </w:p>
        </w:tc>
        <w:tc>
          <w:tcPr>
            <w:tcW w:w="4500" w:type="dxa"/>
          </w:tcPr>
          <w:p w14:paraId="2F685BFC" w14:textId="249C3A2D" w:rsidR="00F35101" w:rsidRPr="00F35101" w:rsidRDefault="00F35101" w:rsidP="00C22568">
            <w:pPr>
              <w:textAlignment w:val="baseline"/>
              <w:rPr>
                <w:rFonts w:ascii="Times New Roman" w:eastAsia="Times New Roman" w:hAnsi="Times New Roman" w:cs="Times New Roman"/>
                <w:color w:val="000000"/>
                <w:sz w:val="24"/>
                <w:szCs w:val="24"/>
              </w:rPr>
            </w:pPr>
            <w:r w:rsidRPr="00F35101">
              <w:rPr>
                <w:rFonts w:ascii="Times New Roman" w:eastAsia="Times New Roman" w:hAnsi="Times New Roman" w:cs="Times New Roman"/>
                <w:color w:val="000000"/>
                <w:sz w:val="24"/>
                <w:szCs w:val="24"/>
              </w:rPr>
              <w:t>Have heard on the news he wasn’t contributing anything</w:t>
            </w:r>
            <w:r>
              <w:rPr>
                <w:rFonts w:ascii="Times New Roman" w:eastAsia="Times New Roman" w:hAnsi="Times New Roman" w:cs="Times New Roman"/>
                <w:color w:val="000000"/>
                <w:sz w:val="24"/>
                <w:szCs w:val="24"/>
              </w:rPr>
              <w:t>;</w:t>
            </w:r>
          </w:p>
          <w:p w14:paraId="49A13FCB" w14:textId="18709A28" w:rsidR="00F35101" w:rsidRPr="00F35101" w:rsidRDefault="00F35101" w:rsidP="00C22568">
            <w:pPr>
              <w:textAlignment w:val="baseline"/>
              <w:rPr>
                <w:rFonts w:ascii="Times New Roman" w:eastAsia="Times New Roman" w:hAnsi="Times New Roman" w:cs="Times New Roman"/>
                <w:color w:val="000000"/>
                <w:sz w:val="24"/>
                <w:szCs w:val="24"/>
              </w:rPr>
            </w:pPr>
            <w:r w:rsidRPr="00F35101">
              <w:rPr>
                <w:rFonts w:ascii="Times New Roman" w:eastAsia="Times New Roman" w:hAnsi="Times New Roman" w:cs="Times New Roman"/>
                <w:color w:val="000000"/>
                <w:sz w:val="24"/>
                <w:szCs w:val="24"/>
              </w:rPr>
              <w:t>He wasn’t a licensed or certified interpreter</w:t>
            </w:r>
            <w:r>
              <w:rPr>
                <w:rFonts w:ascii="Times New Roman" w:eastAsia="Times New Roman" w:hAnsi="Times New Roman" w:cs="Times New Roman"/>
                <w:color w:val="000000"/>
                <w:sz w:val="24"/>
                <w:szCs w:val="24"/>
              </w:rPr>
              <w:t>;</w:t>
            </w:r>
          </w:p>
          <w:p w14:paraId="32D6A0C9" w14:textId="77777777" w:rsidR="00F35101" w:rsidRDefault="00F35101" w:rsidP="00C22568">
            <w:pPr>
              <w:textAlignment w:val="baseline"/>
              <w:rPr>
                <w:rFonts w:ascii="Times New Roman" w:eastAsia="Times New Roman" w:hAnsi="Times New Roman" w:cs="Times New Roman"/>
                <w:color w:val="000000"/>
                <w:sz w:val="24"/>
                <w:szCs w:val="24"/>
              </w:rPr>
            </w:pPr>
            <w:r w:rsidRPr="00F35101">
              <w:rPr>
                <w:rFonts w:ascii="Times New Roman" w:eastAsia="Times New Roman" w:hAnsi="Times New Roman" w:cs="Times New Roman"/>
                <w:color w:val="000000"/>
                <w:sz w:val="24"/>
                <w:szCs w:val="24"/>
              </w:rPr>
              <w:t xml:space="preserve">He was not signing anything meaningful and in fact did not know sign; </w:t>
            </w:r>
          </w:p>
          <w:p w14:paraId="079234B4" w14:textId="3D4D8630" w:rsidR="00F35101" w:rsidRPr="00F35101" w:rsidRDefault="00F35101" w:rsidP="00C22568">
            <w:pPr>
              <w:textAlignment w:val="baseline"/>
              <w:rPr>
                <w:rFonts w:ascii="Times New Roman" w:eastAsia="Times New Roman" w:hAnsi="Times New Roman" w:cs="Times New Roman"/>
                <w:color w:val="000000"/>
                <w:sz w:val="24"/>
                <w:szCs w:val="24"/>
              </w:rPr>
            </w:pPr>
            <w:r w:rsidRPr="00F35101">
              <w:rPr>
                <w:rFonts w:ascii="Times New Roman" w:eastAsia="Times New Roman" w:hAnsi="Times New Roman" w:cs="Times New Roman"/>
                <w:color w:val="000000"/>
                <w:sz w:val="24"/>
                <w:szCs w:val="24"/>
              </w:rPr>
              <w:t>Deaf people in the audience were understandably angry</w:t>
            </w:r>
            <w:r>
              <w:rPr>
                <w:rFonts w:ascii="Times New Roman" w:eastAsia="Times New Roman" w:hAnsi="Times New Roman" w:cs="Times New Roman"/>
                <w:color w:val="000000"/>
                <w:sz w:val="24"/>
                <w:szCs w:val="24"/>
              </w:rPr>
              <w:t>;</w:t>
            </w:r>
          </w:p>
          <w:p w14:paraId="75285016" w14:textId="201EF806" w:rsidR="00F35101" w:rsidRPr="00F35101" w:rsidRDefault="00F35101" w:rsidP="00C22568">
            <w:pPr>
              <w:textAlignment w:val="baseline"/>
              <w:rPr>
                <w:rFonts w:ascii="Times New Roman" w:eastAsia="Times New Roman" w:hAnsi="Times New Roman" w:cs="Times New Roman"/>
                <w:color w:val="000000"/>
                <w:sz w:val="24"/>
                <w:szCs w:val="24"/>
              </w:rPr>
            </w:pPr>
            <w:r w:rsidRPr="00F35101">
              <w:rPr>
                <w:rFonts w:ascii="Times New Roman" w:eastAsia="Times New Roman" w:hAnsi="Times New Roman" w:cs="Times New Roman"/>
                <w:color w:val="000000"/>
                <w:sz w:val="24"/>
                <w:szCs w:val="24"/>
              </w:rPr>
              <w:t>Some controversy</w:t>
            </w:r>
          </w:p>
        </w:tc>
      </w:tr>
    </w:tbl>
    <w:p w14:paraId="0B35AA66" w14:textId="77777777" w:rsidR="00E52630" w:rsidRDefault="00E52630" w:rsidP="00E52630">
      <w:pPr>
        <w:spacing w:line="480" w:lineRule="auto"/>
        <w:rPr>
          <w:rFonts w:ascii="Times New Roman" w:eastAsia="Times New Roman" w:hAnsi="Times New Roman" w:cs="Times New Roman"/>
          <w:color w:val="000000"/>
          <w:sz w:val="24"/>
          <w:szCs w:val="24"/>
        </w:rPr>
      </w:pPr>
    </w:p>
    <w:p w14:paraId="106905AA" w14:textId="27EC73F0" w:rsidR="001E72A6" w:rsidRPr="00E52630" w:rsidRDefault="00FE65F2" w:rsidP="00E52630">
      <w:pPr>
        <w:spacing w:line="480" w:lineRule="auto"/>
        <w:ind w:firstLine="720"/>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Of the people who said they could not tell the difference between actual and pretend interpreters, their responses were relatively the same as those who could tell the difference. Due to extensive media coverage and reports, most p</w:t>
      </w:r>
      <w:r w:rsidR="001367B8">
        <w:rPr>
          <w:rFonts w:ascii="Times New Roman" w:eastAsia="Times New Roman" w:hAnsi="Times New Roman" w:cs="Times New Roman"/>
          <w:color w:val="000000"/>
          <w:sz w:val="24"/>
          <w:szCs w:val="24"/>
        </w:rPr>
        <w:t>eople, regardless of if they kno</w:t>
      </w:r>
      <w:r w:rsidRPr="00FE65F2">
        <w:rPr>
          <w:rFonts w:ascii="Times New Roman" w:eastAsia="Times New Roman" w:hAnsi="Times New Roman" w:cs="Times New Roman"/>
          <w:color w:val="000000"/>
          <w:sz w:val="24"/>
          <w:szCs w:val="24"/>
        </w:rPr>
        <w:t>w anything about the Deaf community, had the same thoughts on the interpreter for the Mandela memorial.</w:t>
      </w:r>
    </w:p>
    <w:p w14:paraId="36137E4A" w14:textId="77777777" w:rsidR="00FE65F2" w:rsidRPr="00FE65F2" w:rsidRDefault="00FE65F2" w:rsidP="001E72A6">
      <w:pPr>
        <w:spacing w:after="0" w:line="480" w:lineRule="auto"/>
        <w:rPr>
          <w:rFonts w:ascii="Times New Roman" w:eastAsia="Times New Roman" w:hAnsi="Times New Roman" w:cs="Times New Roman"/>
          <w:sz w:val="24"/>
          <w:szCs w:val="24"/>
        </w:rPr>
      </w:pPr>
      <w:r w:rsidRPr="00FE65F2">
        <w:rPr>
          <w:rFonts w:ascii="Times New Roman" w:eastAsia="Times New Roman" w:hAnsi="Times New Roman" w:cs="Times New Roman"/>
          <w:b/>
          <w:bCs/>
          <w:color w:val="000000"/>
          <w:sz w:val="24"/>
          <w:szCs w:val="24"/>
        </w:rPr>
        <w:lastRenderedPageBreak/>
        <w:t>Limitations of Study</w:t>
      </w:r>
    </w:p>
    <w:p w14:paraId="24E0AF4E" w14:textId="654EE18E" w:rsidR="00FE65F2" w:rsidRPr="00FE65F2" w:rsidRDefault="00FE65F2" w:rsidP="001E72A6">
      <w:pPr>
        <w:spacing w:after="0" w:line="480" w:lineRule="auto"/>
        <w:ind w:firstLine="720"/>
        <w:rPr>
          <w:rFonts w:ascii="Times New Roman" w:eastAsia="Times New Roman" w:hAnsi="Times New Roman" w:cs="Times New Roman"/>
          <w:sz w:val="24"/>
          <w:szCs w:val="24"/>
        </w:rPr>
      </w:pPr>
      <w:r w:rsidRPr="00FE65F2">
        <w:rPr>
          <w:rFonts w:ascii="Times New Roman" w:eastAsia="Times New Roman" w:hAnsi="Times New Roman" w:cs="Times New Roman"/>
          <w:color w:val="000000"/>
          <w:sz w:val="24"/>
          <w:szCs w:val="24"/>
        </w:rPr>
        <w:t xml:space="preserve">There are, of course, limitations of the collected data that must be </w:t>
      </w:r>
      <w:r w:rsidR="00FF002C">
        <w:rPr>
          <w:rFonts w:ascii="Times New Roman" w:eastAsia="Times New Roman" w:hAnsi="Times New Roman" w:cs="Times New Roman"/>
          <w:color w:val="000000"/>
          <w:sz w:val="24"/>
          <w:szCs w:val="24"/>
        </w:rPr>
        <w:t>stated</w:t>
      </w:r>
      <w:r w:rsidRPr="00FE65F2">
        <w:rPr>
          <w:rFonts w:ascii="Times New Roman" w:eastAsia="Times New Roman" w:hAnsi="Times New Roman" w:cs="Times New Roman"/>
          <w:color w:val="000000"/>
          <w:sz w:val="24"/>
          <w:szCs w:val="24"/>
        </w:rPr>
        <w:t xml:space="preserve"> before beginning to discuss the implications of the results. First, the sample size of the original study (n=190) was a relatively small sample. The sample size of the replicated study was even smaller (n=48). Although the replicated study is only 25% of the original study, the data represents a larger variety of demographics. Interviews were obtained from not only the Boston area, but from surrounding New England states, plus New York, Pennsylvania, and Delaware</w:t>
      </w:r>
      <w:r w:rsidR="00454D54">
        <w:rPr>
          <w:rFonts w:ascii="Times New Roman" w:eastAsia="Times New Roman" w:hAnsi="Times New Roman" w:cs="Times New Roman"/>
          <w:color w:val="000000"/>
          <w:sz w:val="24"/>
          <w:szCs w:val="24"/>
        </w:rPr>
        <w:t>, and Tennessee</w:t>
      </w:r>
      <w:r w:rsidRPr="00FE65F2">
        <w:rPr>
          <w:rFonts w:ascii="Times New Roman" w:eastAsia="Times New Roman" w:hAnsi="Times New Roman" w:cs="Times New Roman"/>
          <w:color w:val="000000"/>
          <w:sz w:val="24"/>
          <w:szCs w:val="24"/>
        </w:rPr>
        <w:t>.</w:t>
      </w:r>
    </w:p>
    <w:p w14:paraId="7CF6A5F3" w14:textId="77777777" w:rsidR="00FE65F2" w:rsidRPr="00FE65F2" w:rsidRDefault="00FE65F2" w:rsidP="00C21B8F">
      <w:pPr>
        <w:spacing w:after="0" w:line="480" w:lineRule="auto"/>
        <w:rPr>
          <w:rFonts w:ascii="Times New Roman" w:eastAsia="Times New Roman" w:hAnsi="Times New Roman" w:cs="Times New Roman"/>
          <w:sz w:val="24"/>
          <w:szCs w:val="24"/>
        </w:rPr>
      </w:pPr>
      <w:r w:rsidRPr="00FE65F2">
        <w:rPr>
          <w:rFonts w:ascii="Times New Roman" w:eastAsia="Times New Roman" w:hAnsi="Times New Roman" w:cs="Times New Roman"/>
          <w:b/>
          <w:bCs/>
          <w:color w:val="000000"/>
          <w:sz w:val="24"/>
          <w:szCs w:val="24"/>
        </w:rPr>
        <w:t>Implications for Interpreters</w:t>
      </w:r>
    </w:p>
    <w:p w14:paraId="0B7A396D" w14:textId="2A16FBDD" w:rsidR="00D07A3C" w:rsidRDefault="00FE65F2" w:rsidP="00482124">
      <w:pPr>
        <w:spacing w:after="0" w:line="480" w:lineRule="auto"/>
        <w:ind w:firstLine="720"/>
        <w:rPr>
          <w:rFonts w:ascii="Times New Roman" w:eastAsia="Times New Roman" w:hAnsi="Times New Roman" w:cs="Times New Roman"/>
          <w:color w:val="000000"/>
          <w:sz w:val="24"/>
          <w:szCs w:val="24"/>
        </w:rPr>
      </w:pPr>
      <w:r w:rsidRPr="00FE65F2">
        <w:rPr>
          <w:rFonts w:ascii="Times New Roman" w:eastAsia="Times New Roman" w:hAnsi="Times New Roman" w:cs="Times New Roman"/>
          <w:color w:val="000000"/>
          <w:sz w:val="24"/>
          <w:szCs w:val="24"/>
        </w:rPr>
        <w:t>The purpose of this study was to determine how interpreters may use these lexical items during an interpretation a</w:t>
      </w:r>
      <w:r w:rsidR="002553FE">
        <w:rPr>
          <w:rFonts w:ascii="Times New Roman" w:eastAsia="Times New Roman" w:hAnsi="Times New Roman" w:cs="Times New Roman"/>
          <w:color w:val="000000"/>
          <w:sz w:val="24"/>
          <w:szCs w:val="24"/>
        </w:rPr>
        <w:t>nd the correlation between the</w:t>
      </w:r>
      <w:r w:rsidRPr="00FE65F2">
        <w:rPr>
          <w:rFonts w:ascii="Times New Roman" w:eastAsia="Times New Roman" w:hAnsi="Times New Roman" w:cs="Times New Roman"/>
          <w:color w:val="000000"/>
          <w:sz w:val="24"/>
          <w:szCs w:val="24"/>
        </w:rPr>
        <w:t xml:space="preserve"> English words and their semantic sense</w:t>
      </w:r>
      <w:r w:rsidR="00D07A3C">
        <w:rPr>
          <w:rFonts w:ascii="Times New Roman" w:eastAsia="Times New Roman" w:hAnsi="Times New Roman" w:cs="Times New Roman"/>
          <w:color w:val="000000"/>
          <w:sz w:val="24"/>
          <w:szCs w:val="24"/>
        </w:rPr>
        <w:t>s</w:t>
      </w:r>
      <w:r w:rsidRPr="00FE65F2">
        <w:rPr>
          <w:rFonts w:ascii="Times New Roman" w:eastAsia="Times New Roman" w:hAnsi="Times New Roman" w:cs="Times New Roman"/>
          <w:color w:val="000000"/>
          <w:sz w:val="24"/>
          <w:szCs w:val="24"/>
        </w:rPr>
        <w:t xml:space="preserve"> in the English-speaki</w:t>
      </w:r>
      <w:r w:rsidR="00CE49D4">
        <w:rPr>
          <w:rFonts w:ascii="Times New Roman" w:eastAsia="Times New Roman" w:hAnsi="Times New Roman" w:cs="Times New Roman"/>
          <w:color w:val="000000"/>
          <w:sz w:val="24"/>
          <w:szCs w:val="24"/>
        </w:rPr>
        <w:t>ng community.  T</w:t>
      </w:r>
      <w:r w:rsidRPr="00FE65F2">
        <w:rPr>
          <w:rFonts w:ascii="Times New Roman" w:eastAsia="Times New Roman" w:hAnsi="Times New Roman" w:cs="Times New Roman"/>
          <w:color w:val="000000"/>
          <w:sz w:val="24"/>
          <w:szCs w:val="24"/>
        </w:rPr>
        <w:t xml:space="preserve">he </w:t>
      </w:r>
      <w:r w:rsidR="00CE49D4">
        <w:rPr>
          <w:rFonts w:ascii="Times New Roman" w:eastAsia="Times New Roman" w:hAnsi="Times New Roman" w:cs="Times New Roman"/>
          <w:color w:val="000000"/>
          <w:sz w:val="24"/>
          <w:szCs w:val="24"/>
        </w:rPr>
        <w:t xml:space="preserve">results of the study confirm that </w:t>
      </w:r>
      <w:r w:rsidRPr="00FE65F2">
        <w:rPr>
          <w:rFonts w:ascii="Times New Roman" w:eastAsia="Times New Roman" w:hAnsi="Times New Roman" w:cs="Times New Roman"/>
          <w:color w:val="000000"/>
          <w:sz w:val="24"/>
          <w:szCs w:val="24"/>
        </w:rPr>
        <w:t>interpreters and</w:t>
      </w:r>
      <w:r w:rsidR="00D07A3C">
        <w:rPr>
          <w:rFonts w:ascii="Times New Roman" w:eastAsia="Times New Roman" w:hAnsi="Times New Roman" w:cs="Times New Roman"/>
          <w:color w:val="000000"/>
          <w:sz w:val="24"/>
          <w:szCs w:val="24"/>
        </w:rPr>
        <w:t xml:space="preserve"> the English-speaking community often </w:t>
      </w:r>
      <w:r w:rsidRPr="00FE65F2">
        <w:rPr>
          <w:rFonts w:ascii="Times New Roman" w:eastAsia="Times New Roman" w:hAnsi="Times New Roman" w:cs="Times New Roman"/>
          <w:color w:val="000000"/>
          <w:sz w:val="24"/>
          <w:szCs w:val="24"/>
        </w:rPr>
        <w:t>do not associate the lexical items with the same semantic sense.  For example, a large percent of the English-speaking community views mainstreaming</w:t>
      </w:r>
      <w:r w:rsidR="00CE49D4">
        <w:rPr>
          <w:rFonts w:ascii="Times New Roman" w:eastAsia="Times New Roman" w:hAnsi="Times New Roman" w:cs="Times New Roman"/>
          <w:color w:val="000000"/>
          <w:sz w:val="24"/>
          <w:szCs w:val="24"/>
        </w:rPr>
        <w:t xml:space="preserve"> as something that is trending </w:t>
      </w:r>
      <w:r w:rsidRPr="00FE65F2">
        <w:rPr>
          <w:rFonts w:ascii="Times New Roman" w:eastAsia="Times New Roman" w:hAnsi="Times New Roman" w:cs="Times New Roman"/>
          <w:color w:val="000000"/>
          <w:sz w:val="24"/>
          <w:szCs w:val="24"/>
        </w:rPr>
        <w:t>or popular at the time, whereas most interpreters often associate it with being in a public school.</w:t>
      </w:r>
      <w:r w:rsidR="00D07A3C">
        <w:rPr>
          <w:rFonts w:ascii="Times New Roman" w:eastAsia="Times New Roman" w:hAnsi="Times New Roman" w:cs="Times New Roman"/>
          <w:sz w:val="24"/>
          <w:szCs w:val="24"/>
        </w:rPr>
        <w:t xml:space="preserve"> </w:t>
      </w:r>
    </w:p>
    <w:p w14:paraId="4C6F91A2" w14:textId="6E8366DB" w:rsidR="00D07A3C" w:rsidRDefault="008F6EBC" w:rsidP="008F6EBC">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FE65F2" w:rsidRPr="00FE65F2">
        <w:rPr>
          <w:rFonts w:ascii="Times New Roman" w:eastAsia="Times New Roman" w:hAnsi="Times New Roman" w:cs="Times New Roman"/>
          <w:color w:val="000000"/>
          <w:sz w:val="24"/>
          <w:szCs w:val="24"/>
        </w:rPr>
        <w:t xml:space="preserve">nterpreters </w:t>
      </w:r>
      <w:r>
        <w:rPr>
          <w:rFonts w:ascii="Times New Roman" w:eastAsia="Times New Roman" w:hAnsi="Times New Roman" w:cs="Times New Roman"/>
          <w:color w:val="000000"/>
          <w:sz w:val="24"/>
          <w:szCs w:val="24"/>
        </w:rPr>
        <w:t>must</w:t>
      </w:r>
      <w:r w:rsidR="00FE65F2" w:rsidRPr="00FE65F2">
        <w:rPr>
          <w:rFonts w:ascii="Times New Roman" w:eastAsia="Times New Roman" w:hAnsi="Times New Roman" w:cs="Times New Roman"/>
          <w:color w:val="000000"/>
          <w:sz w:val="24"/>
          <w:szCs w:val="24"/>
        </w:rPr>
        <w:t xml:space="preserve"> r</w:t>
      </w:r>
      <w:r w:rsidR="00D07A3C">
        <w:rPr>
          <w:rFonts w:ascii="Times New Roman" w:eastAsia="Times New Roman" w:hAnsi="Times New Roman" w:cs="Times New Roman"/>
          <w:color w:val="000000"/>
          <w:sz w:val="24"/>
          <w:szCs w:val="24"/>
        </w:rPr>
        <w:t>emember the importance of “the d</w:t>
      </w:r>
      <w:r w:rsidR="00FE65F2" w:rsidRPr="00FE65F2">
        <w:rPr>
          <w:rFonts w:ascii="Times New Roman" w:eastAsia="Times New Roman" w:hAnsi="Times New Roman" w:cs="Times New Roman"/>
          <w:color w:val="000000"/>
          <w:sz w:val="24"/>
          <w:szCs w:val="24"/>
        </w:rPr>
        <w:t>ay before” during their interpretation</w:t>
      </w:r>
      <w:r w:rsidR="00D07A3C">
        <w:rPr>
          <w:rFonts w:ascii="Times New Roman" w:eastAsia="Times New Roman" w:hAnsi="Times New Roman" w:cs="Times New Roman"/>
          <w:color w:val="000000"/>
          <w:sz w:val="24"/>
          <w:szCs w:val="24"/>
        </w:rPr>
        <w:t xml:space="preserve">s, keeping in mind what information </w:t>
      </w:r>
      <w:r w:rsidR="00FE65F2" w:rsidRPr="00FE65F2">
        <w:rPr>
          <w:rFonts w:ascii="Times New Roman" w:eastAsia="Times New Roman" w:hAnsi="Times New Roman" w:cs="Times New Roman"/>
          <w:color w:val="000000"/>
          <w:sz w:val="24"/>
          <w:szCs w:val="24"/>
        </w:rPr>
        <w:t>they</w:t>
      </w:r>
      <w:r w:rsidR="00D07A3C">
        <w:rPr>
          <w:rFonts w:ascii="Times New Roman" w:eastAsia="Times New Roman" w:hAnsi="Times New Roman" w:cs="Times New Roman"/>
          <w:color w:val="000000"/>
          <w:sz w:val="24"/>
          <w:szCs w:val="24"/>
        </w:rPr>
        <w:t xml:space="preserve"> are privy </w:t>
      </w:r>
      <w:r>
        <w:rPr>
          <w:rFonts w:ascii="Times New Roman" w:eastAsia="Times New Roman" w:hAnsi="Times New Roman" w:cs="Times New Roman"/>
          <w:color w:val="000000"/>
          <w:sz w:val="24"/>
          <w:szCs w:val="24"/>
        </w:rPr>
        <w:t xml:space="preserve">to. </w:t>
      </w:r>
      <w:r w:rsidR="00CE49D4">
        <w:rPr>
          <w:rFonts w:ascii="Times New Roman" w:eastAsia="Times New Roman" w:hAnsi="Times New Roman" w:cs="Times New Roman"/>
          <w:color w:val="000000"/>
          <w:sz w:val="24"/>
          <w:szCs w:val="24"/>
        </w:rPr>
        <w:t xml:space="preserve">In other words, </w:t>
      </w:r>
      <w:r w:rsidR="007F1719">
        <w:rPr>
          <w:rFonts w:ascii="Times New Roman" w:eastAsia="Times New Roman" w:hAnsi="Times New Roman" w:cs="Times New Roman"/>
          <w:color w:val="000000"/>
          <w:sz w:val="24"/>
          <w:szCs w:val="24"/>
        </w:rPr>
        <w:t>what it was like for interpreters before they knew anything about the Deaf community.</w:t>
      </w:r>
      <w:r w:rsidR="00CE49D4">
        <w:rPr>
          <w:rFonts w:ascii="Times New Roman" w:eastAsia="Times New Roman" w:hAnsi="Times New Roman" w:cs="Times New Roman"/>
          <w:color w:val="000000"/>
          <w:sz w:val="24"/>
          <w:szCs w:val="24"/>
        </w:rPr>
        <w:t xml:space="preserve"> </w:t>
      </w:r>
      <w:r w:rsidR="00D07A3C">
        <w:rPr>
          <w:rFonts w:ascii="Times New Roman" w:eastAsia="Times New Roman" w:hAnsi="Times New Roman" w:cs="Times New Roman"/>
          <w:color w:val="000000"/>
          <w:sz w:val="24"/>
          <w:szCs w:val="24"/>
        </w:rPr>
        <w:t xml:space="preserve">The results of this study show that although the English-speaking community’s view of ASL and Deaf communities are slowly changing and evolving, interpreters </w:t>
      </w:r>
      <w:r w:rsidR="00CE49D4">
        <w:rPr>
          <w:rFonts w:ascii="Times New Roman" w:eastAsia="Times New Roman" w:hAnsi="Times New Roman" w:cs="Times New Roman"/>
          <w:color w:val="000000"/>
          <w:sz w:val="24"/>
          <w:szCs w:val="24"/>
        </w:rPr>
        <w:t>should</w:t>
      </w:r>
      <w:r w:rsidR="00D07A3C">
        <w:rPr>
          <w:rFonts w:ascii="Times New Roman" w:eastAsia="Times New Roman" w:hAnsi="Times New Roman" w:cs="Times New Roman"/>
          <w:color w:val="000000"/>
          <w:sz w:val="24"/>
          <w:szCs w:val="24"/>
        </w:rPr>
        <w:t xml:space="preserve"> be cautious of their word choices when interpreting from ASL to English. Instead of choosing to use words </w:t>
      </w:r>
      <w:r w:rsidR="00BF164E">
        <w:rPr>
          <w:rFonts w:ascii="Times New Roman" w:eastAsia="Times New Roman" w:hAnsi="Times New Roman" w:cs="Times New Roman"/>
          <w:color w:val="000000"/>
          <w:sz w:val="24"/>
          <w:szCs w:val="24"/>
        </w:rPr>
        <w:t>such as</w:t>
      </w:r>
      <w:r w:rsidR="00D07A3C">
        <w:rPr>
          <w:rFonts w:ascii="Times New Roman" w:eastAsia="Times New Roman" w:hAnsi="Times New Roman" w:cs="Times New Roman"/>
          <w:color w:val="000000"/>
          <w:sz w:val="24"/>
          <w:szCs w:val="24"/>
        </w:rPr>
        <w:t xml:space="preserve"> “mainstreaming”, “ASL”, or “</w:t>
      </w:r>
      <w:r w:rsidR="00476CC2">
        <w:rPr>
          <w:rFonts w:ascii="Times New Roman" w:eastAsia="Times New Roman" w:hAnsi="Times New Roman" w:cs="Times New Roman"/>
          <w:color w:val="000000"/>
          <w:sz w:val="24"/>
          <w:szCs w:val="24"/>
        </w:rPr>
        <w:t xml:space="preserve">deaf </w:t>
      </w:r>
      <w:r w:rsidR="00D07A3C">
        <w:rPr>
          <w:rFonts w:ascii="Times New Roman" w:eastAsia="Times New Roman" w:hAnsi="Times New Roman" w:cs="Times New Roman"/>
          <w:color w:val="000000"/>
          <w:sz w:val="24"/>
          <w:szCs w:val="24"/>
        </w:rPr>
        <w:t xml:space="preserve">institute” (to name a few), interpreters </w:t>
      </w:r>
      <w:r w:rsidR="00CE49D4">
        <w:rPr>
          <w:rFonts w:ascii="Times New Roman" w:eastAsia="Times New Roman" w:hAnsi="Times New Roman" w:cs="Times New Roman"/>
          <w:color w:val="000000"/>
          <w:sz w:val="24"/>
          <w:szCs w:val="24"/>
        </w:rPr>
        <w:t>should</w:t>
      </w:r>
      <w:r w:rsidR="00D07A3C">
        <w:rPr>
          <w:rFonts w:ascii="Times New Roman" w:eastAsia="Times New Roman" w:hAnsi="Times New Roman" w:cs="Times New Roman"/>
          <w:color w:val="000000"/>
          <w:sz w:val="24"/>
          <w:szCs w:val="24"/>
        </w:rPr>
        <w:t xml:space="preserve"> find </w:t>
      </w:r>
      <w:r w:rsidR="00476CC2">
        <w:rPr>
          <w:rFonts w:ascii="Times New Roman" w:eastAsia="Times New Roman" w:hAnsi="Times New Roman" w:cs="Times New Roman"/>
          <w:color w:val="000000"/>
          <w:sz w:val="24"/>
          <w:szCs w:val="24"/>
        </w:rPr>
        <w:t xml:space="preserve">different </w:t>
      </w:r>
      <w:r w:rsidR="00D07A3C">
        <w:rPr>
          <w:rFonts w:ascii="Times New Roman" w:eastAsia="Times New Roman" w:hAnsi="Times New Roman" w:cs="Times New Roman"/>
          <w:color w:val="000000"/>
          <w:sz w:val="24"/>
          <w:szCs w:val="24"/>
        </w:rPr>
        <w:t xml:space="preserve">ways to convey the </w:t>
      </w:r>
      <w:r w:rsidR="00D07A3C">
        <w:rPr>
          <w:rFonts w:ascii="Times New Roman" w:eastAsia="Times New Roman" w:hAnsi="Times New Roman" w:cs="Times New Roman"/>
          <w:color w:val="000000"/>
          <w:sz w:val="24"/>
          <w:szCs w:val="24"/>
        </w:rPr>
        <w:lastRenderedPageBreak/>
        <w:t xml:space="preserve">meaning of </w:t>
      </w:r>
      <w:r w:rsidR="00BF164E">
        <w:rPr>
          <w:rFonts w:ascii="Times New Roman" w:eastAsia="Times New Roman" w:hAnsi="Times New Roman" w:cs="Times New Roman"/>
          <w:color w:val="000000"/>
          <w:sz w:val="24"/>
          <w:szCs w:val="24"/>
        </w:rPr>
        <w:t>culturally rich</w:t>
      </w:r>
      <w:r w:rsidR="00D07A3C">
        <w:rPr>
          <w:rFonts w:ascii="Times New Roman" w:eastAsia="Times New Roman" w:hAnsi="Times New Roman" w:cs="Times New Roman"/>
          <w:color w:val="000000"/>
          <w:sz w:val="24"/>
          <w:szCs w:val="24"/>
        </w:rPr>
        <w:t xml:space="preserve"> sign</w:t>
      </w:r>
      <w:r w:rsidR="00BF164E">
        <w:rPr>
          <w:rFonts w:ascii="Times New Roman" w:eastAsia="Times New Roman" w:hAnsi="Times New Roman" w:cs="Times New Roman"/>
          <w:color w:val="000000"/>
          <w:sz w:val="24"/>
          <w:szCs w:val="24"/>
        </w:rPr>
        <w:t>s</w:t>
      </w:r>
      <w:r w:rsidR="00D07A3C">
        <w:rPr>
          <w:rFonts w:ascii="Times New Roman" w:eastAsia="Times New Roman" w:hAnsi="Times New Roman" w:cs="Times New Roman"/>
          <w:color w:val="000000"/>
          <w:sz w:val="24"/>
          <w:szCs w:val="24"/>
        </w:rPr>
        <w:t xml:space="preserve"> in a way that will be understandable to the gene</w:t>
      </w:r>
      <w:r w:rsidR="00CE49D4">
        <w:rPr>
          <w:rFonts w:ascii="Times New Roman" w:eastAsia="Times New Roman" w:hAnsi="Times New Roman" w:cs="Times New Roman"/>
          <w:color w:val="000000"/>
          <w:sz w:val="24"/>
          <w:szCs w:val="24"/>
        </w:rPr>
        <w:t xml:space="preserve">ral English-speaking population in order to accurately convey the message. </w:t>
      </w:r>
    </w:p>
    <w:p w14:paraId="1B96208B" w14:textId="696B36E2" w:rsidR="00A62432" w:rsidRPr="00A62432" w:rsidRDefault="00A62432" w:rsidP="00A62432">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Future Research</w:t>
      </w:r>
    </w:p>
    <w:p w14:paraId="2C81072A" w14:textId="447813A7" w:rsidR="000475CC" w:rsidRDefault="00B0243F" w:rsidP="0098669E">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current</w:t>
      </w:r>
      <w:r w:rsidR="00E7164D">
        <w:rPr>
          <w:rFonts w:ascii="Times New Roman" w:eastAsia="Times New Roman" w:hAnsi="Times New Roman" w:cs="Times New Roman"/>
          <w:color w:val="000000"/>
          <w:sz w:val="24"/>
          <w:szCs w:val="24"/>
        </w:rPr>
        <w:t xml:space="preserve"> study has concentrated on English lexical items that interpreters feel convey culturally rich realities and how the English-speaking community of the Boston metropolitan area reacts to such lexical items. </w:t>
      </w:r>
      <w:r w:rsidR="006B34D9">
        <w:rPr>
          <w:rFonts w:ascii="Times New Roman" w:eastAsia="Times New Roman" w:hAnsi="Times New Roman" w:cs="Times New Roman"/>
          <w:color w:val="000000"/>
          <w:sz w:val="24"/>
          <w:szCs w:val="24"/>
        </w:rPr>
        <w:t>There are many question</w:t>
      </w:r>
      <w:r w:rsidR="00A379F9">
        <w:rPr>
          <w:rFonts w:ascii="Times New Roman" w:eastAsia="Times New Roman" w:hAnsi="Times New Roman" w:cs="Times New Roman"/>
          <w:color w:val="000000"/>
          <w:sz w:val="24"/>
          <w:szCs w:val="24"/>
        </w:rPr>
        <w:t xml:space="preserve">s this study did not focus on. </w:t>
      </w:r>
      <w:r w:rsidR="002A23D2">
        <w:rPr>
          <w:rFonts w:ascii="Times New Roman" w:eastAsia="Times New Roman" w:hAnsi="Times New Roman" w:cs="Times New Roman"/>
          <w:color w:val="000000"/>
          <w:sz w:val="24"/>
          <w:szCs w:val="24"/>
        </w:rPr>
        <w:t>F</w:t>
      </w:r>
      <w:r w:rsidR="006B34D9">
        <w:rPr>
          <w:rFonts w:ascii="Times New Roman" w:eastAsia="Times New Roman" w:hAnsi="Times New Roman" w:cs="Times New Roman"/>
          <w:color w:val="000000"/>
          <w:sz w:val="24"/>
          <w:szCs w:val="24"/>
        </w:rPr>
        <w:t>uture research</w:t>
      </w:r>
      <w:r w:rsidR="002A23D2">
        <w:rPr>
          <w:rFonts w:ascii="Times New Roman" w:eastAsia="Times New Roman" w:hAnsi="Times New Roman" w:cs="Times New Roman"/>
          <w:color w:val="000000"/>
          <w:sz w:val="24"/>
          <w:szCs w:val="24"/>
        </w:rPr>
        <w:t xml:space="preserve"> should address</w:t>
      </w:r>
      <w:r w:rsidR="006B34D9">
        <w:rPr>
          <w:rFonts w:ascii="Times New Roman" w:eastAsia="Times New Roman" w:hAnsi="Times New Roman" w:cs="Times New Roman"/>
          <w:color w:val="000000"/>
          <w:sz w:val="24"/>
          <w:szCs w:val="24"/>
        </w:rPr>
        <w:t xml:space="preserve">: </w:t>
      </w:r>
      <w:r w:rsidR="00DF1411">
        <w:rPr>
          <w:rFonts w:ascii="Times New Roman" w:eastAsia="Times New Roman" w:hAnsi="Times New Roman" w:cs="Times New Roman"/>
          <w:color w:val="000000"/>
          <w:sz w:val="24"/>
          <w:szCs w:val="24"/>
        </w:rPr>
        <w:t>Would the results from a larger scale study draw the same conclusions? Would similar results be found if this study were replicated in other regions of the country</w:t>
      </w:r>
      <w:r w:rsidR="00536143">
        <w:rPr>
          <w:rFonts w:ascii="Times New Roman" w:eastAsia="Times New Roman" w:hAnsi="Times New Roman" w:cs="Times New Roman"/>
          <w:color w:val="000000"/>
          <w:sz w:val="24"/>
          <w:szCs w:val="24"/>
        </w:rPr>
        <w:t>, besides New England</w:t>
      </w:r>
      <w:r w:rsidR="00DF1411">
        <w:rPr>
          <w:rFonts w:ascii="Times New Roman" w:eastAsia="Times New Roman" w:hAnsi="Times New Roman" w:cs="Times New Roman"/>
          <w:color w:val="000000"/>
          <w:sz w:val="24"/>
          <w:szCs w:val="24"/>
        </w:rPr>
        <w:t>? In other Deaf communities around the world? How would members of the Deaf community respond if surveyed about culturally rich realities of the English-speaking community, and how would interpreters need to reframe their interpretations?</w:t>
      </w:r>
      <w:r w:rsidR="00A379F9">
        <w:rPr>
          <w:rFonts w:ascii="Times New Roman" w:eastAsia="Times New Roman" w:hAnsi="Times New Roman" w:cs="Times New Roman"/>
          <w:color w:val="000000"/>
          <w:sz w:val="24"/>
          <w:szCs w:val="24"/>
        </w:rPr>
        <w:t xml:space="preserve"> </w:t>
      </w:r>
      <w:r w:rsidR="00536143">
        <w:rPr>
          <w:rFonts w:ascii="Times New Roman" w:eastAsia="Times New Roman" w:hAnsi="Times New Roman" w:cs="Times New Roman"/>
          <w:color w:val="000000"/>
          <w:sz w:val="24"/>
          <w:szCs w:val="24"/>
        </w:rPr>
        <w:t xml:space="preserve">To expand these concepts further, we propose a study to be done looking at the word frequency in interpretations today and creating a survey around those meanings. </w:t>
      </w:r>
    </w:p>
    <w:p w14:paraId="00320FD5" w14:textId="77777777" w:rsidR="00A62432" w:rsidRDefault="00A62432" w:rsidP="00FD27D2">
      <w:pPr>
        <w:spacing w:after="0" w:line="480" w:lineRule="auto"/>
        <w:rPr>
          <w:rFonts w:ascii="Times New Roman" w:eastAsia="Times New Roman" w:hAnsi="Times New Roman" w:cs="Times New Roman"/>
          <w:b/>
          <w:bCs/>
          <w:color w:val="000000"/>
          <w:sz w:val="24"/>
          <w:szCs w:val="24"/>
        </w:rPr>
      </w:pPr>
    </w:p>
    <w:p w14:paraId="32C9FA69" w14:textId="77777777" w:rsidR="00FE65F2" w:rsidRPr="00FE65F2" w:rsidRDefault="00FE65F2" w:rsidP="00482124">
      <w:pPr>
        <w:spacing w:after="0" w:line="480" w:lineRule="auto"/>
        <w:jc w:val="center"/>
        <w:rPr>
          <w:rFonts w:ascii="Times New Roman" w:eastAsia="Times New Roman" w:hAnsi="Times New Roman" w:cs="Times New Roman"/>
          <w:sz w:val="24"/>
          <w:szCs w:val="24"/>
        </w:rPr>
      </w:pPr>
      <w:r w:rsidRPr="00FE65F2">
        <w:rPr>
          <w:rFonts w:ascii="Times New Roman" w:eastAsia="Times New Roman" w:hAnsi="Times New Roman" w:cs="Times New Roman"/>
          <w:b/>
          <w:bCs/>
          <w:color w:val="000000"/>
          <w:sz w:val="24"/>
          <w:szCs w:val="24"/>
        </w:rPr>
        <w:t>References</w:t>
      </w:r>
    </w:p>
    <w:p w14:paraId="327EB266" w14:textId="7064F831" w:rsidR="00FE65F2" w:rsidRDefault="009D781E" w:rsidP="004B07EA">
      <w:pPr>
        <w:spacing w:after="0" w:line="240" w:lineRule="auto"/>
        <w:rPr>
          <w:rFonts w:ascii="Times New Roman" w:eastAsia="Times New Roman" w:hAnsi="Times New Roman" w:cs="Times New Roman"/>
          <w:color w:val="000000"/>
          <w:sz w:val="24"/>
          <w:szCs w:val="24"/>
        </w:rPr>
      </w:pPr>
      <w:r w:rsidRPr="009D781E">
        <w:rPr>
          <w:rFonts w:ascii="Times New Roman" w:eastAsia="Times New Roman" w:hAnsi="Times New Roman" w:cs="Times New Roman"/>
          <w:color w:val="000000"/>
          <w:sz w:val="24"/>
          <w:szCs w:val="24"/>
        </w:rPr>
        <w:t>Cokely, D</w:t>
      </w:r>
      <w:r w:rsidR="00FE65F2" w:rsidRPr="009D781E">
        <w:rPr>
          <w:rFonts w:ascii="Times New Roman" w:eastAsia="Times New Roman" w:hAnsi="Times New Roman" w:cs="Times New Roman"/>
          <w:color w:val="000000"/>
          <w:sz w:val="24"/>
          <w:szCs w:val="24"/>
        </w:rPr>
        <w:t>. (2001). Interpre</w:t>
      </w:r>
      <w:r w:rsidRPr="009D781E">
        <w:rPr>
          <w:rFonts w:ascii="Times New Roman" w:eastAsia="Times New Roman" w:hAnsi="Times New Roman" w:cs="Times New Roman"/>
          <w:color w:val="000000"/>
          <w:sz w:val="24"/>
          <w:szCs w:val="24"/>
        </w:rPr>
        <w:t xml:space="preserve">ting </w:t>
      </w:r>
      <w:del w:id="51" w:author="Darrell Penta" w:date="2015-08-11T14:33:00Z">
        <w:r w:rsidRPr="009D781E" w:rsidDel="00F73BC7">
          <w:rPr>
            <w:rFonts w:ascii="Times New Roman" w:eastAsia="Times New Roman" w:hAnsi="Times New Roman" w:cs="Times New Roman"/>
            <w:color w:val="000000"/>
            <w:sz w:val="24"/>
            <w:szCs w:val="24"/>
          </w:rPr>
          <w:delText xml:space="preserve">Culturally </w:delText>
        </w:r>
      </w:del>
      <w:ins w:id="52" w:author="Darrell Penta" w:date="2015-08-11T14:33:00Z">
        <w:r w:rsidR="00F73BC7">
          <w:rPr>
            <w:rFonts w:ascii="Times New Roman" w:eastAsia="Times New Roman" w:hAnsi="Times New Roman" w:cs="Times New Roman"/>
            <w:color w:val="000000"/>
            <w:sz w:val="24"/>
            <w:szCs w:val="24"/>
          </w:rPr>
          <w:t>c</w:t>
        </w:r>
        <w:r w:rsidR="00F73BC7" w:rsidRPr="009D781E">
          <w:rPr>
            <w:rFonts w:ascii="Times New Roman" w:eastAsia="Times New Roman" w:hAnsi="Times New Roman" w:cs="Times New Roman"/>
            <w:color w:val="000000"/>
            <w:sz w:val="24"/>
            <w:szCs w:val="24"/>
          </w:rPr>
          <w:t xml:space="preserve">ulturally </w:t>
        </w:r>
        <w:r w:rsidR="00F73BC7">
          <w:rPr>
            <w:rFonts w:ascii="Times New Roman" w:eastAsia="Times New Roman" w:hAnsi="Times New Roman" w:cs="Times New Roman"/>
            <w:color w:val="000000"/>
            <w:sz w:val="24"/>
            <w:szCs w:val="24"/>
          </w:rPr>
          <w:t>r</w:t>
        </w:r>
      </w:ins>
      <w:del w:id="53" w:author="Darrell Penta" w:date="2015-08-11T14:33:00Z">
        <w:r w:rsidRPr="009D781E" w:rsidDel="00F73BC7">
          <w:rPr>
            <w:rFonts w:ascii="Times New Roman" w:eastAsia="Times New Roman" w:hAnsi="Times New Roman" w:cs="Times New Roman"/>
            <w:color w:val="000000"/>
            <w:sz w:val="24"/>
            <w:szCs w:val="24"/>
          </w:rPr>
          <w:delText>R</w:delText>
        </w:r>
      </w:del>
      <w:r w:rsidRPr="009D781E">
        <w:rPr>
          <w:rFonts w:ascii="Times New Roman" w:eastAsia="Times New Roman" w:hAnsi="Times New Roman" w:cs="Times New Roman"/>
          <w:color w:val="000000"/>
          <w:sz w:val="24"/>
          <w:szCs w:val="24"/>
        </w:rPr>
        <w:t xml:space="preserve">ich </w:t>
      </w:r>
      <w:ins w:id="54" w:author="Darrell Penta" w:date="2015-08-11T14:33:00Z">
        <w:r w:rsidR="00F73BC7">
          <w:rPr>
            <w:rFonts w:ascii="Times New Roman" w:eastAsia="Times New Roman" w:hAnsi="Times New Roman" w:cs="Times New Roman"/>
            <w:color w:val="000000"/>
            <w:sz w:val="24"/>
            <w:szCs w:val="24"/>
          </w:rPr>
          <w:t>r</w:t>
        </w:r>
      </w:ins>
      <w:del w:id="55" w:author="Darrell Penta" w:date="2015-08-11T14:33:00Z">
        <w:r w:rsidRPr="009D781E" w:rsidDel="00F73BC7">
          <w:rPr>
            <w:rFonts w:ascii="Times New Roman" w:eastAsia="Times New Roman" w:hAnsi="Times New Roman" w:cs="Times New Roman"/>
            <w:color w:val="000000"/>
            <w:sz w:val="24"/>
            <w:szCs w:val="24"/>
          </w:rPr>
          <w:delText>R</w:delText>
        </w:r>
      </w:del>
      <w:r w:rsidRPr="009D781E">
        <w:rPr>
          <w:rFonts w:ascii="Times New Roman" w:eastAsia="Times New Roman" w:hAnsi="Times New Roman" w:cs="Times New Roman"/>
          <w:color w:val="000000"/>
          <w:sz w:val="24"/>
          <w:szCs w:val="24"/>
        </w:rPr>
        <w:t xml:space="preserve">ealities. </w:t>
      </w:r>
      <w:r w:rsidRPr="009D781E">
        <w:rPr>
          <w:rFonts w:ascii="Times New Roman" w:eastAsia="Times New Roman" w:hAnsi="Times New Roman" w:cs="Times New Roman"/>
          <w:i/>
          <w:iCs/>
          <w:color w:val="000000"/>
          <w:sz w:val="24"/>
          <w:szCs w:val="24"/>
        </w:rPr>
        <w:t xml:space="preserve">Journal of Interpretation, </w:t>
      </w:r>
      <w:r w:rsidRPr="009D781E">
        <w:rPr>
          <w:rFonts w:ascii="Times New Roman" w:eastAsia="Times New Roman" w:hAnsi="Times New Roman" w:cs="Times New Roman"/>
          <w:color w:val="000000"/>
          <w:sz w:val="24"/>
          <w:szCs w:val="24"/>
        </w:rPr>
        <w:t>1-44.</w:t>
      </w:r>
    </w:p>
    <w:p w14:paraId="635C2C1A" w14:textId="77777777" w:rsidR="004B07EA" w:rsidRDefault="004B07EA" w:rsidP="004B07EA">
      <w:pPr>
        <w:spacing w:after="0" w:line="240" w:lineRule="auto"/>
        <w:rPr>
          <w:rStyle w:val="reference-text"/>
          <w:rFonts w:ascii="Times New Roman" w:hAnsi="Times New Roman" w:cs="Times New Roman"/>
          <w:sz w:val="24"/>
          <w:szCs w:val="24"/>
          <w:lang w:val="en"/>
        </w:rPr>
      </w:pPr>
    </w:p>
    <w:p w14:paraId="4921A671" w14:textId="0FC070AC" w:rsidR="00467F11" w:rsidRDefault="00467F11" w:rsidP="004B07EA">
      <w:pPr>
        <w:spacing w:after="0" w:line="240" w:lineRule="auto"/>
        <w:rPr>
          <w:rStyle w:val="reference-text"/>
          <w:rFonts w:ascii="Times New Roman" w:hAnsi="Times New Roman" w:cs="Times New Roman"/>
          <w:sz w:val="24"/>
          <w:szCs w:val="24"/>
          <w:lang w:val="en"/>
        </w:rPr>
      </w:pPr>
      <w:commentRangeStart w:id="56"/>
      <w:r w:rsidRPr="009D781E">
        <w:rPr>
          <w:rStyle w:val="reference-text"/>
          <w:rFonts w:ascii="Times New Roman" w:hAnsi="Times New Roman" w:cs="Times New Roman"/>
          <w:sz w:val="24"/>
          <w:szCs w:val="24"/>
          <w:lang w:val="en"/>
        </w:rPr>
        <w:t xml:space="preserve">Gumperz, J. (1964). Linguistic and </w:t>
      </w:r>
      <w:ins w:id="57" w:author="Darrell Penta" w:date="2015-08-11T14:34:00Z">
        <w:r w:rsidR="00F73BC7">
          <w:rPr>
            <w:rStyle w:val="reference-text"/>
            <w:rFonts w:ascii="Times New Roman" w:hAnsi="Times New Roman" w:cs="Times New Roman"/>
            <w:sz w:val="24"/>
            <w:szCs w:val="24"/>
            <w:lang w:val="en"/>
          </w:rPr>
          <w:t>s</w:t>
        </w:r>
      </w:ins>
      <w:del w:id="58" w:author="Darrell Penta" w:date="2015-08-11T14:34:00Z">
        <w:r w:rsidRPr="009D781E" w:rsidDel="00F73BC7">
          <w:rPr>
            <w:rStyle w:val="reference-text"/>
            <w:rFonts w:ascii="Times New Roman" w:hAnsi="Times New Roman" w:cs="Times New Roman"/>
            <w:sz w:val="24"/>
            <w:szCs w:val="24"/>
            <w:lang w:val="en"/>
          </w:rPr>
          <w:delText>S</w:delText>
        </w:r>
      </w:del>
      <w:r w:rsidRPr="009D781E">
        <w:rPr>
          <w:rStyle w:val="reference-text"/>
          <w:rFonts w:ascii="Times New Roman" w:hAnsi="Times New Roman" w:cs="Times New Roman"/>
          <w:sz w:val="24"/>
          <w:szCs w:val="24"/>
          <w:lang w:val="en"/>
        </w:rPr>
        <w:t xml:space="preserve">ocial </w:t>
      </w:r>
      <w:ins w:id="59" w:author="Darrell Penta" w:date="2015-08-11T14:34:00Z">
        <w:r w:rsidR="00F73BC7">
          <w:rPr>
            <w:rStyle w:val="reference-text"/>
            <w:rFonts w:ascii="Times New Roman" w:hAnsi="Times New Roman" w:cs="Times New Roman"/>
            <w:sz w:val="24"/>
            <w:szCs w:val="24"/>
            <w:lang w:val="en"/>
          </w:rPr>
          <w:t>i</w:t>
        </w:r>
      </w:ins>
      <w:del w:id="60" w:author="Darrell Penta" w:date="2015-08-11T14:34:00Z">
        <w:r w:rsidRPr="009D781E" w:rsidDel="00F73BC7">
          <w:rPr>
            <w:rStyle w:val="reference-text"/>
            <w:rFonts w:ascii="Times New Roman" w:hAnsi="Times New Roman" w:cs="Times New Roman"/>
            <w:sz w:val="24"/>
            <w:szCs w:val="24"/>
            <w:lang w:val="en"/>
          </w:rPr>
          <w:delText>I</w:delText>
        </w:r>
      </w:del>
      <w:r w:rsidRPr="009D781E">
        <w:rPr>
          <w:rStyle w:val="reference-text"/>
          <w:rFonts w:ascii="Times New Roman" w:hAnsi="Times New Roman" w:cs="Times New Roman"/>
          <w:sz w:val="24"/>
          <w:szCs w:val="24"/>
          <w:lang w:val="en"/>
        </w:rPr>
        <w:t xml:space="preserve">nteraction in </w:t>
      </w:r>
      <w:ins w:id="61" w:author="Darrell Penta" w:date="2015-08-11T14:34:00Z">
        <w:r w:rsidR="00F73BC7">
          <w:rPr>
            <w:rStyle w:val="reference-text"/>
            <w:rFonts w:ascii="Times New Roman" w:hAnsi="Times New Roman" w:cs="Times New Roman"/>
            <w:sz w:val="24"/>
            <w:szCs w:val="24"/>
            <w:lang w:val="en"/>
          </w:rPr>
          <w:t>t</w:t>
        </w:r>
      </w:ins>
      <w:del w:id="62" w:author="Darrell Penta" w:date="2015-08-11T14:34:00Z">
        <w:r w:rsidRPr="009D781E" w:rsidDel="00F73BC7">
          <w:rPr>
            <w:rStyle w:val="reference-text"/>
            <w:rFonts w:ascii="Times New Roman" w:hAnsi="Times New Roman" w:cs="Times New Roman"/>
            <w:sz w:val="24"/>
            <w:szCs w:val="24"/>
            <w:lang w:val="en"/>
          </w:rPr>
          <w:delText>T</w:delText>
        </w:r>
      </w:del>
      <w:r w:rsidRPr="009D781E">
        <w:rPr>
          <w:rStyle w:val="reference-text"/>
          <w:rFonts w:ascii="Times New Roman" w:hAnsi="Times New Roman" w:cs="Times New Roman"/>
          <w:sz w:val="24"/>
          <w:szCs w:val="24"/>
          <w:lang w:val="en"/>
        </w:rPr>
        <w:t xml:space="preserve">wo </w:t>
      </w:r>
      <w:ins w:id="63" w:author="Darrell Penta" w:date="2015-08-11T14:34:00Z">
        <w:r w:rsidR="00F73BC7">
          <w:rPr>
            <w:rStyle w:val="reference-text"/>
            <w:rFonts w:ascii="Times New Roman" w:hAnsi="Times New Roman" w:cs="Times New Roman"/>
            <w:sz w:val="24"/>
            <w:szCs w:val="24"/>
            <w:lang w:val="en"/>
          </w:rPr>
          <w:t>c</w:t>
        </w:r>
      </w:ins>
      <w:del w:id="64" w:author="Darrell Penta" w:date="2015-08-11T14:34:00Z">
        <w:r w:rsidRPr="009D781E" w:rsidDel="00F73BC7">
          <w:rPr>
            <w:rStyle w:val="reference-text"/>
            <w:rFonts w:ascii="Times New Roman" w:hAnsi="Times New Roman" w:cs="Times New Roman"/>
            <w:sz w:val="24"/>
            <w:szCs w:val="24"/>
            <w:lang w:val="en"/>
          </w:rPr>
          <w:delText>C</w:delText>
        </w:r>
      </w:del>
      <w:r w:rsidRPr="009D781E">
        <w:rPr>
          <w:rStyle w:val="reference-text"/>
          <w:rFonts w:ascii="Times New Roman" w:hAnsi="Times New Roman" w:cs="Times New Roman"/>
          <w:sz w:val="24"/>
          <w:szCs w:val="24"/>
          <w:lang w:val="en"/>
        </w:rPr>
        <w:t xml:space="preserve">ommunities. in Blount, Benjamin. </w:t>
      </w:r>
    </w:p>
    <w:p w14:paraId="50F7AFD7" w14:textId="0013FEB3" w:rsidR="00467F11" w:rsidRDefault="00467F11" w:rsidP="004B07EA">
      <w:pPr>
        <w:spacing w:after="0" w:line="240" w:lineRule="auto"/>
        <w:ind w:firstLine="720"/>
        <w:rPr>
          <w:rStyle w:val="reference-text"/>
          <w:rFonts w:ascii="Times New Roman" w:hAnsi="Times New Roman" w:cs="Times New Roman"/>
          <w:sz w:val="24"/>
          <w:szCs w:val="24"/>
          <w:lang w:val="en"/>
        </w:rPr>
      </w:pPr>
      <w:r w:rsidRPr="009D781E">
        <w:rPr>
          <w:rStyle w:val="reference-text"/>
          <w:rFonts w:ascii="Times New Roman" w:hAnsi="Times New Roman" w:cs="Times New Roman"/>
          <w:sz w:val="24"/>
          <w:szCs w:val="24"/>
          <w:lang w:val="en"/>
        </w:rPr>
        <w:t xml:space="preserve">(ed.) </w:t>
      </w:r>
      <w:r w:rsidRPr="009D781E">
        <w:rPr>
          <w:rStyle w:val="reference-text"/>
          <w:rFonts w:ascii="Times New Roman" w:hAnsi="Times New Roman" w:cs="Times New Roman"/>
          <w:i/>
          <w:sz w:val="24"/>
          <w:szCs w:val="24"/>
          <w:lang w:val="en"/>
        </w:rPr>
        <w:t>Language, Culture and Society</w:t>
      </w:r>
      <w:r w:rsidRPr="009D781E">
        <w:rPr>
          <w:rStyle w:val="reference-text"/>
          <w:rFonts w:ascii="Times New Roman" w:hAnsi="Times New Roman" w:cs="Times New Roman"/>
          <w:sz w:val="24"/>
          <w:szCs w:val="24"/>
          <w:lang w:val="en"/>
        </w:rPr>
        <w:t>. 14:283-299.</w:t>
      </w:r>
    </w:p>
    <w:commentRangeEnd w:id="56"/>
    <w:p w14:paraId="6214BDFB" w14:textId="77777777" w:rsidR="004B07EA" w:rsidRDefault="007D7E1C" w:rsidP="004B07EA">
      <w:pPr>
        <w:spacing w:after="0" w:line="240" w:lineRule="auto"/>
        <w:rPr>
          <w:rFonts w:ascii="Times New Roman" w:hAnsi="Times New Roman" w:cs="Times New Roman"/>
          <w:sz w:val="24"/>
          <w:szCs w:val="24"/>
          <w:lang w:val="en"/>
        </w:rPr>
      </w:pPr>
      <w:r>
        <w:rPr>
          <w:rStyle w:val="CommentReference"/>
        </w:rPr>
        <w:commentReference w:id="56"/>
      </w:r>
    </w:p>
    <w:p w14:paraId="4F85A761" w14:textId="6D67B284" w:rsidR="00467F11" w:rsidRDefault="00467F11" w:rsidP="004B07EA">
      <w:pPr>
        <w:spacing w:after="0" w:line="240" w:lineRule="auto"/>
        <w:rPr>
          <w:rFonts w:ascii="Times New Roman" w:hAnsi="Times New Roman" w:cs="Times New Roman"/>
          <w:sz w:val="24"/>
          <w:szCs w:val="24"/>
          <w:lang w:val="en"/>
        </w:rPr>
      </w:pPr>
      <w:r w:rsidRPr="009D781E">
        <w:rPr>
          <w:rFonts w:ascii="Times New Roman" w:hAnsi="Times New Roman" w:cs="Times New Roman"/>
          <w:sz w:val="24"/>
          <w:szCs w:val="24"/>
          <w:lang w:val="en"/>
        </w:rPr>
        <w:t xml:space="preserve">Hoffmeister, R. </w:t>
      </w:r>
      <w:ins w:id="65" w:author="Darrell Penta" w:date="2015-08-11T14:49:00Z">
        <w:r w:rsidR="00727EE2">
          <w:rPr>
            <w:rFonts w:ascii="Times New Roman" w:hAnsi="Times New Roman" w:cs="Times New Roman"/>
            <w:sz w:val="24"/>
            <w:szCs w:val="24"/>
            <w:lang w:val="en"/>
          </w:rPr>
          <w:t>(</w:t>
        </w:r>
      </w:ins>
      <w:r w:rsidRPr="009D781E">
        <w:rPr>
          <w:rFonts w:ascii="Times New Roman" w:hAnsi="Times New Roman" w:cs="Times New Roman"/>
          <w:sz w:val="24"/>
          <w:szCs w:val="24"/>
          <w:lang w:val="en"/>
        </w:rPr>
        <w:t>1994</w:t>
      </w:r>
      <w:ins w:id="66" w:author="Darrell Penta" w:date="2015-08-11T14:49:00Z">
        <w:r w:rsidR="00727EE2">
          <w:rPr>
            <w:rFonts w:ascii="Times New Roman" w:hAnsi="Times New Roman" w:cs="Times New Roman"/>
            <w:sz w:val="24"/>
            <w:szCs w:val="24"/>
            <w:lang w:val="en"/>
          </w:rPr>
          <w:t>)</w:t>
        </w:r>
      </w:ins>
      <w:r w:rsidRPr="009D781E">
        <w:rPr>
          <w:rFonts w:ascii="Times New Roman" w:hAnsi="Times New Roman" w:cs="Times New Roman"/>
          <w:sz w:val="24"/>
          <w:szCs w:val="24"/>
          <w:lang w:val="en"/>
        </w:rPr>
        <w:t xml:space="preserve">. Metalinguistic </w:t>
      </w:r>
      <w:ins w:id="67" w:author="Darrell Penta" w:date="2015-08-11T14:49:00Z">
        <w:r w:rsidR="00727EE2">
          <w:rPr>
            <w:rFonts w:ascii="Times New Roman" w:hAnsi="Times New Roman" w:cs="Times New Roman"/>
            <w:sz w:val="24"/>
            <w:szCs w:val="24"/>
            <w:lang w:val="en"/>
          </w:rPr>
          <w:t>s</w:t>
        </w:r>
      </w:ins>
      <w:del w:id="68" w:author="Darrell Penta" w:date="2015-08-11T14:49:00Z">
        <w:r w:rsidRPr="009D781E" w:rsidDel="00727EE2">
          <w:rPr>
            <w:rFonts w:ascii="Times New Roman" w:hAnsi="Times New Roman" w:cs="Times New Roman"/>
            <w:sz w:val="24"/>
            <w:szCs w:val="24"/>
            <w:lang w:val="en"/>
          </w:rPr>
          <w:delText>S</w:delText>
        </w:r>
      </w:del>
      <w:r w:rsidRPr="009D781E">
        <w:rPr>
          <w:rFonts w:ascii="Times New Roman" w:hAnsi="Times New Roman" w:cs="Times New Roman"/>
          <w:sz w:val="24"/>
          <w:szCs w:val="24"/>
          <w:lang w:val="en"/>
        </w:rPr>
        <w:t xml:space="preserve">kills in </w:t>
      </w:r>
      <w:ins w:id="69" w:author="Darrell Penta" w:date="2015-08-11T14:49:00Z">
        <w:r w:rsidR="00727EE2">
          <w:rPr>
            <w:rFonts w:ascii="Times New Roman" w:hAnsi="Times New Roman" w:cs="Times New Roman"/>
            <w:sz w:val="24"/>
            <w:szCs w:val="24"/>
            <w:lang w:val="en"/>
          </w:rPr>
          <w:t>d</w:t>
        </w:r>
      </w:ins>
      <w:del w:id="70" w:author="Darrell Penta" w:date="2015-08-11T14:49:00Z">
        <w:r w:rsidRPr="009D781E" w:rsidDel="00727EE2">
          <w:rPr>
            <w:rFonts w:ascii="Times New Roman" w:hAnsi="Times New Roman" w:cs="Times New Roman"/>
            <w:sz w:val="24"/>
            <w:szCs w:val="24"/>
            <w:lang w:val="en"/>
          </w:rPr>
          <w:delText>D</w:delText>
        </w:r>
      </w:del>
      <w:r w:rsidRPr="009D781E">
        <w:rPr>
          <w:rFonts w:ascii="Times New Roman" w:hAnsi="Times New Roman" w:cs="Times New Roman"/>
          <w:sz w:val="24"/>
          <w:szCs w:val="24"/>
          <w:lang w:val="en"/>
        </w:rPr>
        <w:t xml:space="preserve">eaf </w:t>
      </w:r>
      <w:ins w:id="71" w:author="Darrell Penta" w:date="2015-08-11T14:49:00Z">
        <w:r w:rsidR="00727EE2">
          <w:rPr>
            <w:rFonts w:ascii="Times New Roman" w:hAnsi="Times New Roman" w:cs="Times New Roman"/>
            <w:sz w:val="24"/>
            <w:szCs w:val="24"/>
            <w:lang w:val="en"/>
          </w:rPr>
          <w:t>c</w:t>
        </w:r>
      </w:ins>
      <w:del w:id="72" w:author="Darrell Penta" w:date="2015-08-11T14:49:00Z">
        <w:r w:rsidRPr="009D781E" w:rsidDel="00727EE2">
          <w:rPr>
            <w:rFonts w:ascii="Times New Roman" w:hAnsi="Times New Roman" w:cs="Times New Roman"/>
            <w:sz w:val="24"/>
            <w:szCs w:val="24"/>
            <w:lang w:val="en"/>
          </w:rPr>
          <w:delText>C</w:delText>
        </w:r>
      </w:del>
      <w:r w:rsidRPr="009D781E">
        <w:rPr>
          <w:rFonts w:ascii="Times New Roman" w:hAnsi="Times New Roman" w:cs="Times New Roman"/>
          <w:sz w:val="24"/>
          <w:szCs w:val="24"/>
          <w:lang w:val="en"/>
        </w:rPr>
        <w:t xml:space="preserve">hildren: Knowledge of </w:t>
      </w:r>
      <w:ins w:id="73" w:author="Darrell Penta" w:date="2015-08-11T14:49:00Z">
        <w:r w:rsidR="00727EE2">
          <w:rPr>
            <w:rFonts w:ascii="Times New Roman" w:hAnsi="Times New Roman" w:cs="Times New Roman"/>
            <w:sz w:val="24"/>
            <w:szCs w:val="24"/>
            <w:lang w:val="en"/>
          </w:rPr>
          <w:t>s</w:t>
        </w:r>
      </w:ins>
      <w:del w:id="74" w:author="Darrell Penta" w:date="2015-08-11T14:49:00Z">
        <w:r w:rsidRPr="009D781E" w:rsidDel="00727EE2">
          <w:rPr>
            <w:rFonts w:ascii="Times New Roman" w:hAnsi="Times New Roman" w:cs="Times New Roman"/>
            <w:sz w:val="24"/>
            <w:szCs w:val="24"/>
            <w:lang w:val="en"/>
          </w:rPr>
          <w:delText>S</w:delText>
        </w:r>
      </w:del>
      <w:r w:rsidRPr="009D781E">
        <w:rPr>
          <w:rFonts w:ascii="Times New Roman" w:hAnsi="Times New Roman" w:cs="Times New Roman"/>
          <w:sz w:val="24"/>
          <w:szCs w:val="24"/>
          <w:lang w:val="en"/>
        </w:rPr>
        <w:t xml:space="preserve">ynonyms and </w:t>
      </w:r>
    </w:p>
    <w:p w14:paraId="7D1CA8D3" w14:textId="76850B28" w:rsidR="00467F11" w:rsidRPr="00467F11" w:rsidRDefault="00727EE2" w:rsidP="004B07EA">
      <w:pPr>
        <w:spacing w:after="0" w:line="240" w:lineRule="auto"/>
        <w:ind w:left="720"/>
        <w:rPr>
          <w:rFonts w:ascii="Times New Roman" w:hAnsi="Times New Roman" w:cs="Times New Roman"/>
          <w:sz w:val="24"/>
          <w:szCs w:val="24"/>
          <w:lang w:val="en"/>
        </w:rPr>
      </w:pPr>
      <w:ins w:id="75" w:author="Darrell Penta" w:date="2015-08-11T14:49:00Z">
        <w:r>
          <w:rPr>
            <w:rFonts w:ascii="Times New Roman" w:hAnsi="Times New Roman" w:cs="Times New Roman"/>
            <w:sz w:val="24"/>
            <w:szCs w:val="24"/>
            <w:lang w:val="en"/>
          </w:rPr>
          <w:t>a</w:t>
        </w:r>
      </w:ins>
      <w:del w:id="76" w:author="Darrell Penta" w:date="2015-08-11T14:49:00Z">
        <w:r w:rsidR="00467F11" w:rsidRPr="009D781E" w:rsidDel="00727EE2">
          <w:rPr>
            <w:rFonts w:ascii="Times New Roman" w:hAnsi="Times New Roman" w:cs="Times New Roman"/>
            <w:sz w:val="24"/>
            <w:szCs w:val="24"/>
            <w:lang w:val="en"/>
          </w:rPr>
          <w:delText>A</w:delText>
        </w:r>
      </w:del>
      <w:r w:rsidR="00467F11" w:rsidRPr="009D781E">
        <w:rPr>
          <w:rFonts w:ascii="Times New Roman" w:hAnsi="Times New Roman" w:cs="Times New Roman"/>
          <w:sz w:val="24"/>
          <w:szCs w:val="24"/>
          <w:lang w:val="en"/>
        </w:rPr>
        <w:t>ntonyms in ASL. In</w:t>
      </w:r>
      <w:ins w:id="77" w:author="Darrell Penta" w:date="2015-08-11T14:50:00Z">
        <w:r w:rsidR="00661FC3">
          <w:rPr>
            <w:rFonts w:ascii="Times New Roman" w:hAnsi="Times New Roman" w:cs="Times New Roman"/>
            <w:sz w:val="24"/>
            <w:szCs w:val="24"/>
            <w:lang w:val="en"/>
          </w:rPr>
          <w:t xml:space="preserve"> B.D. Snider (Ed.), </w:t>
        </w:r>
      </w:ins>
      <w:r w:rsidR="00467F11" w:rsidRPr="009D781E">
        <w:rPr>
          <w:rFonts w:ascii="Times New Roman" w:hAnsi="Times New Roman" w:cs="Times New Roman"/>
          <w:sz w:val="24"/>
          <w:szCs w:val="24"/>
          <w:lang w:val="en"/>
        </w:rPr>
        <w:t xml:space="preserve"> </w:t>
      </w:r>
      <w:r w:rsidR="00467F11" w:rsidRPr="009D781E">
        <w:rPr>
          <w:rFonts w:ascii="Times New Roman" w:hAnsi="Times New Roman" w:cs="Times New Roman"/>
          <w:i/>
          <w:sz w:val="24"/>
          <w:szCs w:val="24"/>
          <w:lang w:val="en"/>
        </w:rPr>
        <w:t>Post-Milan ASL and English Literacy: Issues, Trends, and Research: Conference Proceedings</w:t>
      </w:r>
      <w:ins w:id="78" w:author="Darrell Penta" w:date="2015-08-11T14:51:00Z">
        <w:r w:rsidR="00661FC3">
          <w:rPr>
            <w:rFonts w:ascii="Times New Roman" w:hAnsi="Times New Roman" w:cs="Times New Roman"/>
            <w:i/>
            <w:sz w:val="24"/>
            <w:szCs w:val="24"/>
            <w:lang w:val="en"/>
          </w:rPr>
          <w:t xml:space="preserve"> </w:t>
        </w:r>
        <w:r w:rsidR="00661FC3" w:rsidRPr="00661FC3">
          <w:rPr>
            <w:rFonts w:ascii="Times New Roman" w:hAnsi="Times New Roman" w:cs="Times New Roman"/>
            <w:sz w:val="24"/>
            <w:szCs w:val="24"/>
            <w:lang w:val="en"/>
            <w:rPrChange w:id="79" w:author="Darrell Penta" w:date="2015-08-11T14:51:00Z">
              <w:rPr>
                <w:rFonts w:ascii="Times New Roman" w:hAnsi="Times New Roman" w:cs="Times New Roman"/>
                <w:i/>
                <w:sz w:val="24"/>
                <w:szCs w:val="24"/>
                <w:lang w:val="en"/>
              </w:rPr>
            </w:rPrChange>
          </w:rPr>
          <w:t>(pp.</w:t>
        </w:r>
        <w:r w:rsidR="00661FC3">
          <w:rPr>
            <w:rFonts w:ascii="Times New Roman" w:hAnsi="Times New Roman" w:cs="Times New Roman"/>
            <w:i/>
            <w:sz w:val="24"/>
            <w:szCs w:val="24"/>
            <w:lang w:val="en"/>
          </w:rPr>
          <w:t xml:space="preserve"> </w:t>
        </w:r>
      </w:ins>
      <w:del w:id="80" w:author="Darrell Penta" w:date="2015-08-11T14:51:00Z">
        <w:r w:rsidR="00467F11" w:rsidRPr="009D781E" w:rsidDel="00661FC3">
          <w:rPr>
            <w:rFonts w:ascii="Times New Roman" w:hAnsi="Times New Roman" w:cs="Times New Roman"/>
            <w:i/>
            <w:sz w:val="24"/>
            <w:szCs w:val="24"/>
            <w:lang w:val="en"/>
          </w:rPr>
          <w:delText>,</w:delText>
        </w:r>
        <w:r w:rsidR="00467F11" w:rsidRPr="009D781E" w:rsidDel="00661FC3">
          <w:rPr>
            <w:rFonts w:ascii="Times New Roman" w:hAnsi="Times New Roman" w:cs="Times New Roman"/>
            <w:sz w:val="24"/>
            <w:szCs w:val="24"/>
            <w:lang w:val="en"/>
          </w:rPr>
          <w:delText xml:space="preserve"> ed. B. D. Snider, </w:delText>
        </w:r>
      </w:del>
      <w:r w:rsidR="00467F11" w:rsidRPr="009D781E">
        <w:rPr>
          <w:rFonts w:ascii="Times New Roman" w:hAnsi="Times New Roman" w:cs="Times New Roman"/>
          <w:sz w:val="24"/>
          <w:szCs w:val="24"/>
          <w:lang w:val="en"/>
        </w:rPr>
        <w:t>151-76</w:t>
      </w:r>
      <w:ins w:id="81" w:author="Darrell Penta" w:date="2015-08-11T14:51:00Z">
        <w:r w:rsidR="00661FC3">
          <w:rPr>
            <w:rFonts w:ascii="Times New Roman" w:hAnsi="Times New Roman" w:cs="Times New Roman"/>
            <w:sz w:val="24"/>
            <w:szCs w:val="24"/>
            <w:lang w:val="en"/>
          </w:rPr>
          <w:t>)</w:t>
        </w:r>
      </w:ins>
      <w:r w:rsidR="00467F11" w:rsidRPr="009D781E">
        <w:rPr>
          <w:rFonts w:ascii="Times New Roman" w:hAnsi="Times New Roman" w:cs="Times New Roman"/>
          <w:sz w:val="24"/>
          <w:szCs w:val="24"/>
          <w:lang w:val="en"/>
        </w:rPr>
        <w:t xml:space="preserve">. </w:t>
      </w:r>
    </w:p>
    <w:p w14:paraId="50C92C89" w14:textId="77777777" w:rsidR="004B07EA" w:rsidRDefault="004B07EA" w:rsidP="004B07EA">
      <w:pPr>
        <w:spacing w:after="0" w:line="240" w:lineRule="auto"/>
        <w:rPr>
          <w:rFonts w:ascii="Times New Roman" w:eastAsia="Times New Roman" w:hAnsi="Times New Roman" w:cs="Times New Roman"/>
          <w:sz w:val="24"/>
          <w:szCs w:val="24"/>
          <w:lang w:val="en"/>
        </w:rPr>
      </w:pPr>
    </w:p>
    <w:p w14:paraId="161580CD" w14:textId="77777777" w:rsidR="00467F11" w:rsidRPr="009D781E" w:rsidRDefault="00467F11" w:rsidP="004B07EA">
      <w:pPr>
        <w:spacing w:after="0" w:line="240" w:lineRule="auto"/>
        <w:rPr>
          <w:rFonts w:ascii="Times New Roman" w:eastAsia="Times New Roman" w:hAnsi="Times New Roman" w:cs="Times New Roman"/>
          <w:sz w:val="24"/>
          <w:szCs w:val="24"/>
          <w:lang w:val="en"/>
        </w:rPr>
      </w:pPr>
      <w:r w:rsidRPr="009D781E">
        <w:rPr>
          <w:rFonts w:ascii="Times New Roman" w:eastAsia="Times New Roman" w:hAnsi="Times New Roman" w:cs="Times New Roman"/>
          <w:sz w:val="24"/>
          <w:szCs w:val="24"/>
          <w:lang w:val="en"/>
        </w:rPr>
        <w:t xml:space="preserve">Hymes, D.H. (1964). Directions in (ethno-)linguistic theory. </w:t>
      </w:r>
      <w:r w:rsidRPr="009D781E">
        <w:rPr>
          <w:rFonts w:ascii="Times New Roman" w:eastAsia="Times New Roman" w:hAnsi="Times New Roman" w:cs="Times New Roman"/>
          <w:i/>
          <w:iCs/>
          <w:sz w:val="24"/>
          <w:szCs w:val="24"/>
          <w:lang w:val="en"/>
        </w:rPr>
        <w:t>American Anthropologist</w:t>
      </w:r>
      <w:r w:rsidRPr="009D781E">
        <w:rPr>
          <w:rFonts w:ascii="Times New Roman" w:eastAsia="Times New Roman" w:hAnsi="Times New Roman" w:cs="Times New Roman"/>
          <w:sz w:val="24"/>
          <w:szCs w:val="24"/>
          <w:lang w:val="en"/>
        </w:rPr>
        <w:t>, 66(3).</w:t>
      </w:r>
    </w:p>
    <w:p w14:paraId="50BE6241" w14:textId="77777777" w:rsidR="004B07EA" w:rsidRDefault="004B07EA" w:rsidP="004B07EA">
      <w:pPr>
        <w:spacing w:after="0" w:line="240" w:lineRule="auto"/>
        <w:rPr>
          <w:rStyle w:val="reference-text"/>
          <w:rFonts w:ascii="Times New Roman" w:hAnsi="Times New Roman" w:cs="Times New Roman"/>
          <w:sz w:val="24"/>
          <w:szCs w:val="24"/>
          <w:lang w:val="en"/>
        </w:rPr>
      </w:pPr>
    </w:p>
    <w:p w14:paraId="7564FBBC" w14:textId="44AFC0F2" w:rsidR="00467F11" w:rsidRPr="00467F11" w:rsidRDefault="00467F11" w:rsidP="004B07EA">
      <w:pPr>
        <w:spacing w:after="0" w:line="240" w:lineRule="auto"/>
        <w:rPr>
          <w:rFonts w:ascii="Times New Roman" w:hAnsi="Times New Roman" w:cs="Times New Roman"/>
          <w:sz w:val="24"/>
          <w:szCs w:val="24"/>
          <w:lang w:val="en"/>
        </w:rPr>
      </w:pPr>
      <w:r w:rsidRPr="009D781E">
        <w:rPr>
          <w:rStyle w:val="reference-text"/>
          <w:rFonts w:ascii="Times New Roman" w:hAnsi="Times New Roman" w:cs="Times New Roman"/>
          <w:sz w:val="24"/>
          <w:szCs w:val="24"/>
          <w:lang w:val="en"/>
        </w:rPr>
        <w:t xml:space="preserve">Katan, D. (1999). Translating </w:t>
      </w:r>
      <w:ins w:id="82" w:author="Darrell Penta" w:date="2015-08-11T14:52:00Z">
        <w:r w:rsidR="00661FC3">
          <w:rPr>
            <w:rStyle w:val="reference-text"/>
            <w:rFonts w:ascii="Times New Roman" w:hAnsi="Times New Roman" w:cs="Times New Roman"/>
            <w:sz w:val="24"/>
            <w:szCs w:val="24"/>
            <w:lang w:val="en"/>
          </w:rPr>
          <w:t>c</w:t>
        </w:r>
      </w:ins>
      <w:del w:id="83" w:author="Darrell Penta" w:date="2015-08-11T14:52:00Z">
        <w:r w:rsidRPr="009D781E" w:rsidDel="00661FC3">
          <w:rPr>
            <w:rStyle w:val="reference-text"/>
            <w:rFonts w:ascii="Times New Roman" w:hAnsi="Times New Roman" w:cs="Times New Roman"/>
            <w:sz w:val="24"/>
            <w:szCs w:val="24"/>
            <w:lang w:val="en"/>
          </w:rPr>
          <w:delText>C</w:delText>
        </w:r>
      </w:del>
      <w:r w:rsidRPr="009D781E">
        <w:rPr>
          <w:rStyle w:val="reference-text"/>
          <w:rFonts w:ascii="Times New Roman" w:hAnsi="Times New Roman" w:cs="Times New Roman"/>
          <w:sz w:val="24"/>
          <w:szCs w:val="24"/>
          <w:lang w:val="en"/>
        </w:rPr>
        <w:t>ultures. Manchester, UK: St. Jerome</w:t>
      </w:r>
      <w:del w:id="84" w:author="Darrell Penta" w:date="2015-08-11T14:55:00Z">
        <w:r w:rsidRPr="009D781E" w:rsidDel="008B6981">
          <w:rPr>
            <w:rStyle w:val="reference-text"/>
            <w:rFonts w:ascii="Times New Roman" w:hAnsi="Times New Roman" w:cs="Times New Roman"/>
            <w:sz w:val="24"/>
            <w:szCs w:val="24"/>
            <w:lang w:val="en"/>
          </w:rPr>
          <w:delText xml:space="preserve"> Publishing</w:delText>
        </w:r>
      </w:del>
      <w:r w:rsidRPr="009D781E">
        <w:rPr>
          <w:rStyle w:val="reference-text"/>
          <w:rFonts w:ascii="Times New Roman" w:hAnsi="Times New Roman" w:cs="Times New Roman"/>
          <w:sz w:val="24"/>
          <w:szCs w:val="24"/>
          <w:lang w:val="en"/>
        </w:rPr>
        <w:t xml:space="preserve">. </w:t>
      </w:r>
    </w:p>
    <w:p w14:paraId="32CC3354" w14:textId="77777777" w:rsidR="004B07EA" w:rsidRDefault="004B07EA" w:rsidP="004B07EA">
      <w:pPr>
        <w:spacing w:after="0" w:line="240" w:lineRule="auto"/>
        <w:rPr>
          <w:rFonts w:ascii="Times New Roman" w:hAnsi="Times New Roman" w:cs="Times New Roman"/>
          <w:sz w:val="24"/>
          <w:szCs w:val="24"/>
        </w:rPr>
      </w:pPr>
    </w:p>
    <w:p w14:paraId="466EC576" w14:textId="4A003C65" w:rsidR="001026BC" w:rsidRDefault="001026BC" w:rsidP="004B07EA">
      <w:pPr>
        <w:spacing w:after="0" w:line="240" w:lineRule="auto"/>
        <w:rPr>
          <w:rFonts w:ascii="Times New Roman" w:hAnsi="Times New Roman" w:cs="Times New Roman"/>
          <w:sz w:val="24"/>
          <w:szCs w:val="24"/>
        </w:rPr>
      </w:pPr>
      <w:r w:rsidRPr="009D781E">
        <w:rPr>
          <w:rFonts w:ascii="Times New Roman" w:hAnsi="Times New Roman" w:cs="Times New Roman"/>
          <w:sz w:val="24"/>
          <w:szCs w:val="24"/>
        </w:rPr>
        <w:t xml:space="preserve">Kearns, K. (2011). </w:t>
      </w:r>
      <w:proofErr w:type="gramStart"/>
      <w:r w:rsidRPr="009D781E">
        <w:rPr>
          <w:rFonts w:ascii="Times New Roman" w:hAnsi="Times New Roman" w:cs="Times New Roman"/>
          <w:i/>
          <w:iCs/>
          <w:sz w:val="24"/>
          <w:szCs w:val="24"/>
        </w:rPr>
        <w:t>Semantics</w:t>
      </w:r>
      <w:r w:rsidRPr="009D781E">
        <w:rPr>
          <w:rFonts w:ascii="Times New Roman" w:hAnsi="Times New Roman" w:cs="Times New Roman"/>
          <w:sz w:val="24"/>
          <w:szCs w:val="24"/>
        </w:rPr>
        <w:t xml:space="preserve"> (2nd ed.).</w:t>
      </w:r>
      <w:proofErr w:type="gramEnd"/>
      <w:r w:rsidRPr="009D781E">
        <w:rPr>
          <w:rFonts w:ascii="Times New Roman" w:hAnsi="Times New Roman" w:cs="Times New Roman"/>
          <w:sz w:val="24"/>
          <w:szCs w:val="24"/>
        </w:rPr>
        <w:t xml:space="preserve"> New York: Palgrave Macmillan.</w:t>
      </w:r>
    </w:p>
    <w:p w14:paraId="5ED9DD94" w14:textId="77777777" w:rsidR="004B07EA" w:rsidRDefault="004B07EA" w:rsidP="004B07EA">
      <w:pPr>
        <w:spacing w:after="0" w:line="240" w:lineRule="auto"/>
        <w:rPr>
          <w:rFonts w:ascii="Times New Roman" w:hAnsi="Times New Roman" w:cs="Times New Roman"/>
          <w:sz w:val="24"/>
          <w:szCs w:val="24"/>
        </w:rPr>
      </w:pPr>
    </w:p>
    <w:p w14:paraId="5872287A" w14:textId="2589DD88" w:rsidR="00467F11" w:rsidRPr="00467F11" w:rsidRDefault="00467F11" w:rsidP="004B07EA">
      <w:pPr>
        <w:spacing w:after="0" w:line="240" w:lineRule="auto"/>
        <w:rPr>
          <w:rFonts w:ascii="Times New Roman" w:hAnsi="Times New Roman" w:cs="Times New Roman"/>
          <w:sz w:val="24"/>
          <w:szCs w:val="24"/>
        </w:rPr>
      </w:pPr>
      <w:r w:rsidRPr="009D781E">
        <w:rPr>
          <w:rFonts w:ascii="Times New Roman" w:hAnsi="Times New Roman" w:cs="Times New Roman"/>
          <w:sz w:val="24"/>
          <w:szCs w:val="24"/>
        </w:rPr>
        <w:t xml:space="preserve">Levinson, S. (2000). </w:t>
      </w:r>
      <w:proofErr w:type="gramStart"/>
      <w:r w:rsidRPr="009D781E">
        <w:rPr>
          <w:rFonts w:ascii="Times New Roman" w:hAnsi="Times New Roman" w:cs="Times New Roman"/>
          <w:sz w:val="24"/>
          <w:szCs w:val="24"/>
        </w:rPr>
        <w:t xml:space="preserve">Presumptive </w:t>
      </w:r>
      <w:ins w:id="85" w:author="Darrell Penta" w:date="2015-08-11T14:57:00Z">
        <w:r w:rsidR="008B6981">
          <w:rPr>
            <w:rFonts w:ascii="Times New Roman" w:hAnsi="Times New Roman" w:cs="Times New Roman"/>
            <w:sz w:val="24"/>
            <w:szCs w:val="24"/>
          </w:rPr>
          <w:t>m</w:t>
        </w:r>
      </w:ins>
      <w:del w:id="86" w:author="Darrell Penta" w:date="2015-08-11T14:57:00Z">
        <w:r w:rsidRPr="009D781E" w:rsidDel="008B6981">
          <w:rPr>
            <w:rFonts w:ascii="Times New Roman" w:hAnsi="Times New Roman" w:cs="Times New Roman"/>
            <w:sz w:val="24"/>
            <w:szCs w:val="24"/>
          </w:rPr>
          <w:delText>M</w:delText>
        </w:r>
      </w:del>
      <w:r w:rsidRPr="009D781E">
        <w:rPr>
          <w:rFonts w:ascii="Times New Roman" w:hAnsi="Times New Roman" w:cs="Times New Roman"/>
          <w:sz w:val="24"/>
          <w:szCs w:val="24"/>
        </w:rPr>
        <w:t>eaning.</w:t>
      </w:r>
      <w:proofErr w:type="gramEnd"/>
      <w:r w:rsidRPr="009D781E">
        <w:rPr>
          <w:rFonts w:ascii="Times New Roman" w:hAnsi="Times New Roman" w:cs="Times New Roman"/>
          <w:sz w:val="24"/>
          <w:szCs w:val="24"/>
        </w:rPr>
        <w:t xml:space="preserve"> Cambridge, MA: MIT Press.</w:t>
      </w:r>
    </w:p>
    <w:p w14:paraId="67165C37" w14:textId="77777777" w:rsidR="004B07EA" w:rsidRDefault="004B07EA" w:rsidP="004B07EA">
      <w:pPr>
        <w:spacing w:after="0" w:line="240" w:lineRule="auto"/>
        <w:rPr>
          <w:rFonts w:ascii="Times New Roman" w:hAnsi="Times New Roman" w:cs="Times New Roman"/>
          <w:sz w:val="24"/>
          <w:szCs w:val="24"/>
          <w:lang w:val="en"/>
        </w:rPr>
      </w:pPr>
    </w:p>
    <w:p w14:paraId="56D5FF9D" w14:textId="3504672D" w:rsidR="00043DE3" w:rsidRDefault="009D781E" w:rsidP="004B07EA">
      <w:pPr>
        <w:spacing w:after="0" w:line="240" w:lineRule="auto"/>
        <w:rPr>
          <w:rFonts w:ascii="Times New Roman" w:hAnsi="Times New Roman" w:cs="Times New Roman"/>
          <w:sz w:val="24"/>
          <w:szCs w:val="24"/>
          <w:lang w:val="en"/>
        </w:rPr>
      </w:pPr>
      <w:r w:rsidRPr="009D781E">
        <w:rPr>
          <w:rFonts w:ascii="Times New Roman" w:hAnsi="Times New Roman" w:cs="Times New Roman"/>
          <w:sz w:val="24"/>
          <w:szCs w:val="24"/>
          <w:lang w:val="en"/>
        </w:rPr>
        <w:t>Lyons, J</w:t>
      </w:r>
      <w:r w:rsidR="00043DE3" w:rsidRPr="009D781E">
        <w:rPr>
          <w:rFonts w:ascii="Times New Roman" w:hAnsi="Times New Roman" w:cs="Times New Roman"/>
          <w:sz w:val="24"/>
          <w:szCs w:val="24"/>
          <w:lang w:val="en"/>
        </w:rPr>
        <w:t>.</w:t>
      </w:r>
      <w:r w:rsidRPr="009D781E">
        <w:rPr>
          <w:rFonts w:ascii="Times New Roman" w:hAnsi="Times New Roman" w:cs="Times New Roman"/>
          <w:sz w:val="24"/>
          <w:szCs w:val="24"/>
          <w:lang w:val="en"/>
        </w:rPr>
        <w:t xml:space="preserve"> (1977). </w:t>
      </w:r>
      <w:r w:rsidR="00043DE3" w:rsidRPr="009D781E">
        <w:rPr>
          <w:rFonts w:ascii="Times New Roman" w:hAnsi="Times New Roman" w:cs="Times New Roman"/>
          <w:sz w:val="24"/>
          <w:szCs w:val="24"/>
          <w:lang w:val="en"/>
        </w:rPr>
        <w:t xml:space="preserve"> </w:t>
      </w:r>
      <w:r w:rsidR="00043DE3" w:rsidRPr="009D781E">
        <w:rPr>
          <w:rFonts w:ascii="Times New Roman" w:hAnsi="Times New Roman" w:cs="Times New Roman"/>
          <w:i/>
          <w:iCs/>
          <w:sz w:val="24"/>
          <w:szCs w:val="24"/>
          <w:lang w:val="en"/>
        </w:rPr>
        <w:t>Semantics</w:t>
      </w:r>
      <w:r w:rsidR="00043DE3" w:rsidRPr="009D781E">
        <w:rPr>
          <w:rFonts w:ascii="Times New Roman" w:hAnsi="Times New Roman" w:cs="Times New Roman"/>
          <w:sz w:val="24"/>
          <w:szCs w:val="24"/>
          <w:lang w:val="en"/>
        </w:rPr>
        <w:t>. Cambridge: Cambridge UP</w:t>
      </w:r>
      <w:r w:rsidRPr="009D781E">
        <w:rPr>
          <w:rFonts w:ascii="Times New Roman" w:hAnsi="Times New Roman" w:cs="Times New Roman"/>
          <w:sz w:val="24"/>
          <w:szCs w:val="24"/>
          <w:lang w:val="en"/>
        </w:rPr>
        <w:t>.</w:t>
      </w:r>
      <w:del w:id="87" w:author="Darrell Penta" w:date="2015-08-11T14:57:00Z">
        <w:r w:rsidR="00043DE3" w:rsidRPr="009D781E" w:rsidDel="008B6981">
          <w:rPr>
            <w:rFonts w:ascii="Times New Roman" w:hAnsi="Times New Roman" w:cs="Times New Roman"/>
            <w:sz w:val="24"/>
            <w:szCs w:val="24"/>
            <w:lang w:val="en"/>
          </w:rPr>
          <w:delText xml:space="preserve"> Print.</w:delText>
        </w:r>
      </w:del>
      <w:r w:rsidR="00043DE3" w:rsidRPr="009D781E">
        <w:rPr>
          <w:rFonts w:ascii="Times New Roman" w:hAnsi="Times New Roman" w:cs="Times New Roman"/>
          <w:sz w:val="24"/>
          <w:szCs w:val="24"/>
          <w:lang w:val="en"/>
        </w:rPr>
        <w:t xml:space="preserve"> </w:t>
      </w:r>
    </w:p>
    <w:p w14:paraId="5FDCA7EF" w14:textId="77777777" w:rsidR="004B07EA" w:rsidRDefault="004B07EA" w:rsidP="004B07EA">
      <w:pPr>
        <w:spacing w:after="0" w:line="240" w:lineRule="auto"/>
        <w:rPr>
          <w:rFonts w:ascii="Times New Roman" w:hAnsi="Times New Roman" w:cs="Times New Roman"/>
          <w:bCs/>
          <w:color w:val="333333"/>
          <w:sz w:val="24"/>
          <w:szCs w:val="24"/>
        </w:rPr>
      </w:pPr>
    </w:p>
    <w:p w14:paraId="76E3655B" w14:textId="77777777" w:rsidR="004B07EA" w:rsidRDefault="004B07EA" w:rsidP="004B07EA">
      <w:pPr>
        <w:spacing w:after="0" w:line="240" w:lineRule="auto"/>
        <w:rPr>
          <w:rFonts w:ascii="Times New Roman" w:hAnsi="Times New Roman" w:cs="Times New Roman"/>
          <w:bCs/>
          <w:color w:val="333333"/>
          <w:sz w:val="24"/>
          <w:szCs w:val="24"/>
        </w:rPr>
      </w:pPr>
      <w:proofErr w:type="spellStart"/>
      <w:r w:rsidRPr="004B07EA">
        <w:rPr>
          <w:rFonts w:ascii="Times New Roman" w:hAnsi="Times New Roman" w:cs="Times New Roman"/>
          <w:bCs/>
          <w:color w:val="333333"/>
          <w:sz w:val="24"/>
          <w:szCs w:val="24"/>
        </w:rPr>
        <w:t>Seleskovitch</w:t>
      </w:r>
      <w:proofErr w:type="spellEnd"/>
      <w:r w:rsidRPr="004B07EA">
        <w:rPr>
          <w:rFonts w:ascii="Times New Roman" w:hAnsi="Times New Roman" w:cs="Times New Roman"/>
          <w:bCs/>
          <w:color w:val="333333"/>
          <w:sz w:val="24"/>
          <w:szCs w:val="24"/>
        </w:rPr>
        <w:t xml:space="preserve">, D., &amp; </w:t>
      </w:r>
      <w:proofErr w:type="spellStart"/>
      <w:r w:rsidRPr="004B07EA">
        <w:rPr>
          <w:rFonts w:ascii="Times New Roman" w:hAnsi="Times New Roman" w:cs="Times New Roman"/>
          <w:bCs/>
          <w:color w:val="333333"/>
          <w:sz w:val="24"/>
          <w:szCs w:val="24"/>
        </w:rPr>
        <w:t>Lederer</w:t>
      </w:r>
      <w:proofErr w:type="spellEnd"/>
      <w:r w:rsidRPr="004B07EA">
        <w:rPr>
          <w:rFonts w:ascii="Times New Roman" w:hAnsi="Times New Roman" w:cs="Times New Roman"/>
          <w:bCs/>
          <w:color w:val="333333"/>
          <w:sz w:val="24"/>
          <w:szCs w:val="24"/>
        </w:rPr>
        <w:t xml:space="preserve">, M. (1995). </w:t>
      </w:r>
      <w:r w:rsidRPr="004B07EA">
        <w:rPr>
          <w:rFonts w:ascii="Times New Roman" w:hAnsi="Times New Roman" w:cs="Times New Roman"/>
          <w:bCs/>
          <w:i/>
          <w:iCs/>
          <w:color w:val="333333"/>
          <w:sz w:val="24"/>
          <w:szCs w:val="24"/>
        </w:rPr>
        <w:t>A systematic approach to teaching interpretation</w:t>
      </w:r>
      <w:r w:rsidRPr="004B07EA">
        <w:rPr>
          <w:rFonts w:ascii="Times New Roman" w:hAnsi="Times New Roman" w:cs="Times New Roman"/>
          <w:bCs/>
          <w:color w:val="333333"/>
          <w:sz w:val="24"/>
          <w:szCs w:val="24"/>
        </w:rPr>
        <w:t xml:space="preserve">. Silver </w:t>
      </w:r>
    </w:p>
    <w:p w14:paraId="0CB459A9" w14:textId="77777777" w:rsidR="004B07EA" w:rsidRPr="004B07EA" w:rsidRDefault="004B07EA" w:rsidP="004B07EA">
      <w:pPr>
        <w:spacing w:after="0" w:line="240" w:lineRule="auto"/>
        <w:ind w:firstLine="720"/>
        <w:rPr>
          <w:rFonts w:ascii="Times New Roman" w:hAnsi="Times New Roman" w:cs="Times New Roman"/>
          <w:color w:val="000000"/>
          <w:sz w:val="24"/>
          <w:szCs w:val="24"/>
        </w:rPr>
      </w:pPr>
      <w:r w:rsidRPr="004B07EA">
        <w:rPr>
          <w:rFonts w:ascii="Times New Roman" w:hAnsi="Times New Roman" w:cs="Times New Roman"/>
          <w:bCs/>
          <w:color w:val="333333"/>
          <w:sz w:val="24"/>
          <w:szCs w:val="24"/>
        </w:rPr>
        <w:t>Spring, MD</w:t>
      </w:r>
      <w:del w:id="88" w:author="Darrell Penta" w:date="2015-08-11T14:58:00Z">
        <w:r w:rsidRPr="004B07EA" w:rsidDel="00F60F4B">
          <w:rPr>
            <w:rFonts w:ascii="Times New Roman" w:hAnsi="Times New Roman" w:cs="Times New Roman"/>
            <w:bCs/>
            <w:color w:val="333333"/>
            <w:sz w:val="24"/>
            <w:szCs w:val="24"/>
          </w:rPr>
          <w:delText>.</w:delText>
        </w:r>
      </w:del>
      <w:r w:rsidRPr="004B07EA">
        <w:rPr>
          <w:rFonts w:ascii="Times New Roman" w:hAnsi="Times New Roman" w:cs="Times New Roman"/>
          <w:bCs/>
          <w:color w:val="333333"/>
          <w:sz w:val="24"/>
          <w:szCs w:val="24"/>
        </w:rPr>
        <w:t xml:space="preserve">: Registry of Interpreters for the Deaf. </w:t>
      </w:r>
    </w:p>
    <w:p w14:paraId="2F2362A1" w14:textId="77777777" w:rsidR="004B07EA" w:rsidRDefault="004B07EA" w:rsidP="004B07EA">
      <w:pPr>
        <w:spacing w:after="0" w:line="240" w:lineRule="auto"/>
        <w:rPr>
          <w:rFonts w:ascii="Times New Roman" w:hAnsi="Times New Roman" w:cs="Times New Roman"/>
          <w:bCs/>
          <w:color w:val="333333"/>
          <w:sz w:val="24"/>
          <w:szCs w:val="24"/>
        </w:rPr>
      </w:pPr>
    </w:p>
    <w:p w14:paraId="16A9A773" w14:textId="78F798AB" w:rsidR="004B07EA" w:rsidRDefault="004B07EA" w:rsidP="004B07EA">
      <w:pPr>
        <w:spacing w:after="0" w:line="240" w:lineRule="auto"/>
        <w:rPr>
          <w:rFonts w:ascii="Times New Roman" w:hAnsi="Times New Roman" w:cs="Times New Roman"/>
          <w:bCs/>
          <w:i/>
          <w:iCs/>
          <w:color w:val="333333"/>
          <w:sz w:val="24"/>
          <w:szCs w:val="24"/>
        </w:rPr>
      </w:pPr>
      <w:proofErr w:type="spellStart"/>
      <w:r w:rsidRPr="004B07EA">
        <w:rPr>
          <w:rFonts w:ascii="Times New Roman" w:hAnsi="Times New Roman" w:cs="Times New Roman"/>
          <w:bCs/>
          <w:color w:val="333333"/>
          <w:sz w:val="24"/>
          <w:szCs w:val="24"/>
        </w:rPr>
        <w:t>Stokoe</w:t>
      </w:r>
      <w:proofErr w:type="spellEnd"/>
      <w:r w:rsidRPr="004B07EA">
        <w:rPr>
          <w:rFonts w:ascii="Times New Roman" w:hAnsi="Times New Roman" w:cs="Times New Roman"/>
          <w:bCs/>
          <w:color w:val="333333"/>
          <w:sz w:val="24"/>
          <w:szCs w:val="24"/>
        </w:rPr>
        <w:t xml:space="preserve">, W., &amp; </w:t>
      </w:r>
      <w:proofErr w:type="spellStart"/>
      <w:r w:rsidRPr="004B07EA">
        <w:rPr>
          <w:rFonts w:ascii="Times New Roman" w:hAnsi="Times New Roman" w:cs="Times New Roman"/>
          <w:bCs/>
          <w:color w:val="333333"/>
          <w:sz w:val="24"/>
          <w:szCs w:val="24"/>
        </w:rPr>
        <w:t>Casterline</w:t>
      </w:r>
      <w:proofErr w:type="spellEnd"/>
      <w:r w:rsidRPr="004B07EA">
        <w:rPr>
          <w:rFonts w:ascii="Times New Roman" w:hAnsi="Times New Roman" w:cs="Times New Roman"/>
          <w:bCs/>
          <w:color w:val="333333"/>
          <w:sz w:val="24"/>
          <w:szCs w:val="24"/>
        </w:rPr>
        <w:t xml:space="preserve">, D. (1965). </w:t>
      </w:r>
      <w:r w:rsidRPr="004B07EA">
        <w:rPr>
          <w:rFonts w:ascii="Times New Roman" w:hAnsi="Times New Roman" w:cs="Times New Roman"/>
          <w:bCs/>
          <w:i/>
          <w:iCs/>
          <w:color w:val="333333"/>
          <w:sz w:val="24"/>
          <w:szCs w:val="24"/>
        </w:rPr>
        <w:t xml:space="preserve">A dictionary of American </w:t>
      </w:r>
      <w:del w:id="89" w:author="Darrell Penta" w:date="2015-08-11T15:27:00Z">
        <w:r w:rsidRPr="004B07EA" w:rsidDel="00D9509F">
          <w:rPr>
            <w:rFonts w:ascii="Times New Roman" w:hAnsi="Times New Roman" w:cs="Times New Roman"/>
            <w:bCs/>
            <w:i/>
            <w:iCs/>
            <w:color w:val="333333"/>
            <w:sz w:val="24"/>
            <w:szCs w:val="24"/>
          </w:rPr>
          <w:delText xml:space="preserve">sign </w:delText>
        </w:r>
      </w:del>
      <w:ins w:id="90" w:author="Darrell Penta" w:date="2015-08-11T15:27:00Z">
        <w:r w:rsidR="00D9509F">
          <w:rPr>
            <w:rFonts w:ascii="Times New Roman" w:hAnsi="Times New Roman" w:cs="Times New Roman"/>
            <w:bCs/>
            <w:i/>
            <w:iCs/>
            <w:color w:val="333333"/>
            <w:sz w:val="24"/>
            <w:szCs w:val="24"/>
          </w:rPr>
          <w:t>S</w:t>
        </w:r>
        <w:r w:rsidR="00D9509F" w:rsidRPr="004B07EA">
          <w:rPr>
            <w:rFonts w:ascii="Times New Roman" w:hAnsi="Times New Roman" w:cs="Times New Roman"/>
            <w:bCs/>
            <w:i/>
            <w:iCs/>
            <w:color w:val="333333"/>
            <w:sz w:val="24"/>
            <w:szCs w:val="24"/>
          </w:rPr>
          <w:t xml:space="preserve">ign </w:t>
        </w:r>
        <w:r w:rsidR="00D9509F">
          <w:rPr>
            <w:rFonts w:ascii="Times New Roman" w:hAnsi="Times New Roman" w:cs="Times New Roman"/>
            <w:bCs/>
            <w:i/>
            <w:iCs/>
            <w:color w:val="333333"/>
            <w:sz w:val="24"/>
            <w:szCs w:val="24"/>
          </w:rPr>
          <w:t>L</w:t>
        </w:r>
      </w:ins>
      <w:del w:id="91" w:author="Darrell Penta" w:date="2015-08-11T15:27:00Z">
        <w:r w:rsidRPr="004B07EA" w:rsidDel="00D9509F">
          <w:rPr>
            <w:rFonts w:ascii="Times New Roman" w:hAnsi="Times New Roman" w:cs="Times New Roman"/>
            <w:bCs/>
            <w:i/>
            <w:iCs/>
            <w:color w:val="333333"/>
            <w:sz w:val="24"/>
            <w:szCs w:val="24"/>
          </w:rPr>
          <w:delText>l</w:delText>
        </w:r>
      </w:del>
      <w:r w:rsidRPr="004B07EA">
        <w:rPr>
          <w:rFonts w:ascii="Times New Roman" w:hAnsi="Times New Roman" w:cs="Times New Roman"/>
          <w:bCs/>
          <w:i/>
          <w:iCs/>
          <w:color w:val="333333"/>
          <w:sz w:val="24"/>
          <w:szCs w:val="24"/>
        </w:rPr>
        <w:t xml:space="preserve">anguage on linguistic </w:t>
      </w:r>
    </w:p>
    <w:p w14:paraId="0589A13A" w14:textId="5AD87A28" w:rsidR="004B07EA" w:rsidRPr="004B07EA" w:rsidRDefault="004B07EA" w:rsidP="004B07EA">
      <w:pPr>
        <w:spacing w:after="0" w:line="240" w:lineRule="auto"/>
        <w:ind w:firstLine="720"/>
        <w:rPr>
          <w:rFonts w:ascii="Times New Roman" w:hAnsi="Times New Roman" w:cs="Times New Roman"/>
          <w:sz w:val="24"/>
          <w:szCs w:val="24"/>
        </w:rPr>
      </w:pPr>
      <w:proofErr w:type="gramStart"/>
      <w:r w:rsidRPr="004B07EA">
        <w:rPr>
          <w:rFonts w:ascii="Times New Roman" w:hAnsi="Times New Roman" w:cs="Times New Roman"/>
          <w:bCs/>
          <w:i/>
          <w:iCs/>
          <w:color w:val="333333"/>
          <w:sz w:val="24"/>
          <w:szCs w:val="24"/>
        </w:rPr>
        <w:t>principles</w:t>
      </w:r>
      <w:proofErr w:type="gramEnd"/>
      <w:r w:rsidRPr="004B07EA">
        <w:rPr>
          <w:rFonts w:ascii="Times New Roman" w:hAnsi="Times New Roman" w:cs="Times New Roman"/>
          <w:bCs/>
          <w:color w:val="333333"/>
          <w:sz w:val="24"/>
          <w:szCs w:val="24"/>
        </w:rPr>
        <w:t xml:space="preserve"> (New ed.). Silver Spring, M</w:t>
      </w:r>
      <w:ins w:id="92" w:author="Darrell Penta" w:date="2015-08-11T14:58:00Z">
        <w:r w:rsidR="00F60F4B">
          <w:rPr>
            <w:rFonts w:ascii="Times New Roman" w:hAnsi="Times New Roman" w:cs="Times New Roman"/>
            <w:bCs/>
            <w:color w:val="333333"/>
            <w:sz w:val="24"/>
            <w:szCs w:val="24"/>
          </w:rPr>
          <w:t>D</w:t>
        </w:r>
      </w:ins>
      <w:del w:id="93" w:author="Darrell Penta" w:date="2015-08-11T14:58:00Z">
        <w:r w:rsidRPr="004B07EA" w:rsidDel="00F60F4B">
          <w:rPr>
            <w:rFonts w:ascii="Times New Roman" w:hAnsi="Times New Roman" w:cs="Times New Roman"/>
            <w:bCs/>
            <w:color w:val="333333"/>
            <w:sz w:val="24"/>
            <w:szCs w:val="24"/>
          </w:rPr>
          <w:delText>d.</w:delText>
        </w:r>
      </w:del>
      <w:r w:rsidRPr="004B07EA">
        <w:rPr>
          <w:rFonts w:ascii="Times New Roman" w:hAnsi="Times New Roman" w:cs="Times New Roman"/>
          <w:bCs/>
          <w:color w:val="333333"/>
          <w:sz w:val="24"/>
          <w:szCs w:val="24"/>
        </w:rPr>
        <w:t xml:space="preserve">: </w:t>
      </w:r>
      <w:proofErr w:type="spellStart"/>
      <w:r w:rsidRPr="004B07EA">
        <w:rPr>
          <w:rFonts w:ascii="Times New Roman" w:hAnsi="Times New Roman" w:cs="Times New Roman"/>
          <w:bCs/>
          <w:color w:val="333333"/>
          <w:sz w:val="24"/>
          <w:szCs w:val="24"/>
        </w:rPr>
        <w:t>Linstok</w:t>
      </w:r>
      <w:proofErr w:type="spellEnd"/>
      <w:r w:rsidRPr="004B07EA">
        <w:rPr>
          <w:rFonts w:ascii="Times New Roman" w:hAnsi="Times New Roman" w:cs="Times New Roman"/>
          <w:bCs/>
          <w:color w:val="333333"/>
          <w:sz w:val="24"/>
          <w:szCs w:val="24"/>
        </w:rPr>
        <w:t xml:space="preserve"> Press.</w:t>
      </w:r>
    </w:p>
    <w:p w14:paraId="7B8B760E" w14:textId="77777777" w:rsidR="004B07EA" w:rsidRDefault="004B07EA" w:rsidP="004B07EA">
      <w:pPr>
        <w:spacing w:after="0" w:line="240" w:lineRule="auto"/>
        <w:rPr>
          <w:rFonts w:ascii="Times New Roman" w:hAnsi="Times New Roman" w:cs="Times New Roman"/>
          <w:bCs/>
          <w:color w:val="333333"/>
          <w:sz w:val="24"/>
          <w:szCs w:val="24"/>
        </w:rPr>
      </w:pPr>
    </w:p>
    <w:p w14:paraId="0BFAD543" w14:textId="4391CE7D" w:rsidR="004B07EA" w:rsidRDefault="004B07EA" w:rsidP="004B07EA">
      <w:pPr>
        <w:spacing w:after="0" w:line="240" w:lineRule="auto"/>
        <w:rPr>
          <w:rFonts w:ascii="Times New Roman" w:hAnsi="Times New Roman" w:cs="Times New Roman"/>
          <w:bCs/>
          <w:color w:val="333333"/>
          <w:sz w:val="24"/>
          <w:szCs w:val="24"/>
        </w:rPr>
      </w:pPr>
      <w:proofErr w:type="spellStart"/>
      <w:r w:rsidRPr="004B07EA">
        <w:rPr>
          <w:rFonts w:ascii="Times New Roman" w:hAnsi="Times New Roman" w:cs="Times New Roman"/>
          <w:bCs/>
          <w:color w:val="333333"/>
          <w:sz w:val="24"/>
          <w:szCs w:val="24"/>
        </w:rPr>
        <w:t>Stokoe</w:t>
      </w:r>
      <w:proofErr w:type="spellEnd"/>
      <w:r w:rsidRPr="004B07EA">
        <w:rPr>
          <w:rFonts w:ascii="Times New Roman" w:hAnsi="Times New Roman" w:cs="Times New Roman"/>
          <w:bCs/>
          <w:color w:val="333333"/>
          <w:sz w:val="24"/>
          <w:szCs w:val="24"/>
        </w:rPr>
        <w:t xml:space="preserve">, W. (2005). Sign Language Structure: An </w:t>
      </w:r>
      <w:ins w:id="94" w:author="Darrell Penta" w:date="2015-08-11T14:58:00Z">
        <w:r w:rsidR="00F60F4B">
          <w:rPr>
            <w:rFonts w:ascii="Times New Roman" w:hAnsi="Times New Roman" w:cs="Times New Roman"/>
            <w:bCs/>
            <w:color w:val="333333"/>
            <w:sz w:val="24"/>
            <w:szCs w:val="24"/>
          </w:rPr>
          <w:t>o</w:t>
        </w:r>
      </w:ins>
      <w:del w:id="95" w:author="Darrell Penta" w:date="2015-08-11T14:58:00Z">
        <w:r w:rsidRPr="004B07EA" w:rsidDel="00F60F4B">
          <w:rPr>
            <w:rFonts w:ascii="Times New Roman" w:hAnsi="Times New Roman" w:cs="Times New Roman"/>
            <w:bCs/>
            <w:color w:val="333333"/>
            <w:sz w:val="24"/>
            <w:szCs w:val="24"/>
          </w:rPr>
          <w:delText>O</w:delText>
        </w:r>
      </w:del>
      <w:r w:rsidRPr="004B07EA">
        <w:rPr>
          <w:rFonts w:ascii="Times New Roman" w:hAnsi="Times New Roman" w:cs="Times New Roman"/>
          <w:bCs/>
          <w:color w:val="333333"/>
          <w:sz w:val="24"/>
          <w:szCs w:val="24"/>
        </w:rPr>
        <w:t xml:space="preserve">utline of the </w:t>
      </w:r>
      <w:ins w:id="96" w:author="Darrell Penta" w:date="2015-08-11T14:59:00Z">
        <w:r w:rsidR="00F60F4B">
          <w:rPr>
            <w:rFonts w:ascii="Times New Roman" w:hAnsi="Times New Roman" w:cs="Times New Roman"/>
            <w:bCs/>
            <w:color w:val="333333"/>
            <w:sz w:val="24"/>
            <w:szCs w:val="24"/>
          </w:rPr>
          <w:t>v</w:t>
        </w:r>
      </w:ins>
      <w:del w:id="97" w:author="Darrell Penta" w:date="2015-08-11T14:59:00Z">
        <w:r w:rsidRPr="004B07EA" w:rsidDel="00F60F4B">
          <w:rPr>
            <w:rFonts w:ascii="Times New Roman" w:hAnsi="Times New Roman" w:cs="Times New Roman"/>
            <w:bCs/>
            <w:color w:val="333333"/>
            <w:sz w:val="24"/>
            <w:szCs w:val="24"/>
          </w:rPr>
          <w:delText>V</w:delText>
        </w:r>
      </w:del>
      <w:r w:rsidRPr="004B07EA">
        <w:rPr>
          <w:rFonts w:ascii="Times New Roman" w:hAnsi="Times New Roman" w:cs="Times New Roman"/>
          <w:bCs/>
          <w:color w:val="333333"/>
          <w:sz w:val="24"/>
          <w:szCs w:val="24"/>
        </w:rPr>
        <w:t xml:space="preserve">isual </w:t>
      </w:r>
      <w:ins w:id="98" w:author="Darrell Penta" w:date="2015-08-11T14:59:00Z">
        <w:r w:rsidR="00F60F4B">
          <w:rPr>
            <w:rFonts w:ascii="Times New Roman" w:hAnsi="Times New Roman" w:cs="Times New Roman"/>
            <w:bCs/>
            <w:color w:val="333333"/>
            <w:sz w:val="24"/>
            <w:szCs w:val="24"/>
          </w:rPr>
          <w:t>c</w:t>
        </w:r>
      </w:ins>
      <w:del w:id="99" w:author="Darrell Penta" w:date="2015-08-11T14:59:00Z">
        <w:r w:rsidRPr="004B07EA" w:rsidDel="00F60F4B">
          <w:rPr>
            <w:rFonts w:ascii="Times New Roman" w:hAnsi="Times New Roman" w:cs="Times New Roman"/>
            <w:bCs/>
            <w:color w:val="333333"/>
            <w:sz w:val="24"/>
            <w:szCs w:val="24"/>
          </w:rPr>
          <w:delText>C</w:delText>
        </w:r>
      </w:del>
      <w:r w:rsidRPr="004B07EA">
        <w:rPr>
          <w:rFonts w:ascii="Times New Roman" w:hAnsi="Times New Roman" w:cs="Times New Roman"/>
          <w:bCs/>
          <w:color w:val="333333"/>
          <w:sz w:val="24"/>
          <w:szCs w:val="24"/>
        </w:rPr>
        <w:t>ommunication</w:t>
      </w:r>
      <w:ins w:id="100" w:author="Darrell Penta" w:date="2015-08-11T14:59:00Z">
        <w:r w:rsidR="00F60F4B">
          <w:rPr>
            <w:rFonts w:ascii="Times New Roman" w:hAnsi="Times New Roman" w:cs="Times New Roman"/>
            <w:bCs/>
            <w:color w:val="333333"/>
            <w:sz w:val="24"/>
            <w:szCs w:val="24"/>
          </w:rPr>
          <w:t xml:space="preserve"> </w:t>
        </w:r>
      </w:ins>
      <w:del w:id="101" w:author="Darrell Penta" w:date="2015-08-11T14:59:00Z">
        <w:r w:rsidRPr="004B07EA" w:rsidDel="00F60F4B">
          <w:rPr>
            <w:rFonts w:ascii="Times New Roman" w:hAnsi="Times New Roman" w:cs="Times New Roman"/>
            <w:bCs/>
            <w:color w:val="333333"/>
            <w:sz w:val="24"/>
            <w:szCs w:val="24"/>
          </w:rPr>
          <w:delText xml:space="preserve"> </w:delText>
        </w:r>
      </w:del>
      <w:ins w:id="102" w:author="Darrell Penta" w:date="2015-08-11T14:59:00Z">
        <w:r w:rsidR="00F60F4B">
          <w:rPr>
            <w:rFonts w:ascii="Times New Roman" w:hAnsi="Times New Roman" w:cs="Times New Roman"/>
            <w:bCs/>
            <w:color w:val="333333"/>
            <w:sz w:val="24"/>
            <w:szCs w:val="24"/>
          </w:rPr>
          <w:t>s</w:t>
        </w:r>
      </w:ins>
      <w:del w:id="103" w:author="Darrell Penta" w:date="2015-08-11T14:59:00Z">
        <w:r w:rsidRPr="004B07EA" w:rsidDel="00F60F4B">
          <w:rPr>
            <w:rFonts w:ascii="Times New Roman" w:hAnsi="Times New Roman" w:cs="Times New Roman"/>
            <w:bCs/>
            <w:color w:val="333333"/>
            <w:sz w:val="24"/>
            <w:szCs w:val="24"/>
          </w:rPr>
          <w:delText>S</w:delText>
        </w:r>
      </w:del>
      <w:r w:rsidRPr="004B07EA">
        <w:rPr>
          <w:rFonts w:ascii="Times New Roman" w:hAnsi="Times New Roman" w:cs="Times New Roman"/>
          <w:bCs/>
          <w:color w:val="333333"/>
          <w:sz w:val="24"/>
          <w:szCs w:val="24"/>
        </w:rPr>
        <w:t xml:space="preserve">ystems </w:t>
      </w:r>
    </w:p>
    <w:p w14:paraId="30D41EBE" w14:textId="77777777" w:rsidR="004B07EA" w:rsidRDefault="004B07EA" w:rsidP="004B07EA">
      <w:pPr>
        <w:spacing w:after="0" w:line="240" w:lineRule="auto"/>
        <w:ind w:firstLine="720"/>
        <w:rPr>
          <w:rFonts w:ascii="Times New Roman" w:hAnsi="Times New Roman" w:cs="Times New Roman"/>
          <w:bCs/>
          <w:color w:val="333333"/>
          <w:sz w:val="24"/>
          <w:szCs w:val="24"/>
        </w:rPr>
      </w:pPr>
      <w:proofErr w:type="gramStart"/>
      <w:r w:rsidRPr="004B07EA">
        <w:rPr>
          <w:rFonts w:ascii="Times New Roman" w:hAnsi="Times New Roman" w:cs="Times New Roman"/>
          <w:bCs/>
          <w:color w:val="333333"/>
          <w:sz w:val="24"/>
          <w:szCs w:val="24"/>
        </w:rPr>
        <w:t>of</w:t>
      </w:r>
      <w:proofErr w:type="gramEnd"/>
      <w:r w:rsidRPr="004B07EA">
        <w:rPr>
          <w:rFonts w:ascii="Times New Roman" w:hAnsi="Times New Roman" w:cs="Times New Roman"/>
          <w:bCs/>
          <w:color w:val="333333"/>
          <w:sz w:val="24"/>
          <w:szCs w:val="24"/>
        </w:rPr>
        <w:t xml:space="preserve"> the American Deaf. </w:t>
      </w:r>
      <w:r w:rsidRPr="004B07EA">
        <w:rPr>
          <w:rFonts w:ascii="Times New Roman" w:hAnsi="Times New Roman" w:cs="Times New Roman"/>
          <w:bCs/>
          <w:i/>
          <w:iCs/>
          <w:color w:val="333333"/>
          <w:sz w:val="24"/>
          <w:szCs w:val="24"/>
        </w:rPr>
        <w:t>Journal of Deaf Studies and Deaf Education,</w:t>
      </w:r>
      <w:r w:rsidRPr="004B07EA">
        <w:rPr>
          <w:rFonts w:ascii="Times New Roman" w:hAnsi="Times New Roman" w:cs="Times New Roman"/>
          <w:bCs/>
          <w:color w:val="333333"/>
          <w:sz w:val="24"/>
          <w:szCs w:val="24"/>
        </w:rPr>
        <w:t xml:space="preserve"> 3-37.</w:t>
      </w:r>
    </w:p>
    <w:p w14:paraId="2A3BDE01" w14:textId="77777777" w:rsidR="004B07EA" w:rsidRPr="004B07EA" w:rsidRDefault="004B07EA" w:rsidP="004B07EA">
      <w:pPr>
        <w:spacing w:after="0" w:line="240" w:lineRule="auto"/>
        <w:rPr>
          <w:rFonts w:ascii="Times New Roman" w:hAnsi="Times New Roman" w:cs="Times New Roman"/>
          <w:color w:val="000000"/>
          <w:sz w:val="24"/>
          <w:szCs w:val="24"/>
        </w:rPr>
      </w:pPr>
    </w:p>
    <w:p w14:paraId="57762FF0" w14:textId="77777777" w:rsidR="004B07EA" w:rsidRDefault="004B07EA" w:rsidP="004B07EA">
      <w:pPr>
        <w:spacing w:after="0" w:line="240" w:lineRule="auto"/>
        <w:rPr>
          <w:rFonts w:ascii="Times New Roman" w:hAnsi="Times New Roman" w:cs="Times New Roman"/>
          <w:bCs/>
          <w:color w:val="333333"/>
          <w:sz w:val="24"/>
          <w:szCs w:val="24"/>
        </w:rPr>
      </w:pPr>
      <w:commentRangeStart w:id="104"/>
      <w:r w:rsidRPr="004B07EA">
        <w:rPr>
          <w:rFonts w:ascii="Times New Roman" w:hAnsi="Times New Roman" w:cs="Times New Roman"/>
          <w:bCs/>
          <w:color w:val="333333"/>
          <w:sz w:val="24"/>
          <w:szCs w:val="24"/>
        </w:rPr>
        <w:t>The Elementary and Secondary Education Act (The No Child Left Behind Act of 2001). (</w:t>
      </w:r>
      <w:proofErr w:type="spellStart"/>
      <w:r w:rsidRPr="004B07EA">
        <w:rPr>
          <w:rFonts w:ascii="Times New Roman" w:hAnsi="Times New Roman" w:cs="Times New Roman"/>
          <w:bCs/>
          <w:color w:val="333333"/>
          <w:sz w:val="24"/>
          <w:szCs w:val="24"/>
        </w:rPr>
        <w:t>n.d.</w:t>
      </w:r>
      <w:proofErr w:type="spellEnd"/>
      <w:r w:rsidRPr="004B07EA">
        <w:rPr>
          <w:rFonts w:ascii="Times New Roman" w:hAnsi="Times New Roman" w:cs="Times New Roman"/>
          <w:bCs/>
          <w:color w:val="333333"/>
          <w:sz w:val="24"/>
          <w:szCs w:val="24"/>
        </w:rPr>
        <w:t xml:space="preserve">). </w:t>
      </w:r>
    </w:p>
    <w:p w14:paraId="55C0908C" w14:textId="7DBFA918" w:rsidR="004B07EA" w:rsidRPr="004B07EA" w:rsidRDefault="004B07EA" w:rsidP="004B07EA">
      <w:pPr>
        <w:spacing w:after="0" w:line="240" w:lineRule="auto"/>
        <w:ind w:firstLine="720"/>
        <w:rPr>
          <w:rFonts w:ascii="Times New Roman" w:hAnsi="Times New Roman" w:cs="Times New Roman"/>
          <w:color w:val="000000"/>
          <w:sz w:val="24"/>
          <w:szCs w:val="24"/>
        </w:rPr>
      </w:pPr>
      <w:r w:rsidRPr="004B07EA">
        <w:rPr>
          <w:rFonts w:ascii="Times New Roman" w:hAnsi="Times New Roman" w:cs="Times New Roman"/>
          <w:bCs/>
          <w:color w:val="333333"/>
          <w:sz w:val="24"/>
          <w:szCs w:val="24"/>
        </w:rPr>
        <w:t xml:space="preserve">Retrieved </w:t>
      </w:r>
      <w:r>
        <w:rPr>
          <w:rFonts w:ascii="Times New Roman" w:hAnsi="Times New Roman" w:cs="Times New Roman"/>
          <w:bCs/>
          <w:color w:val="333333"/>
          <w:sz w:val="24"/>
          <w:szCs w:val="24"/>
        </w:rPr>
        <w:t xml:space="preserve">from </w:t>
      </w:r>
      <w:hyperlink r:id="rId22" w:history="1">
        <w:r w:rsidRPr="005202EB">
          <w:rPr>
            <w:rStyle w:val="Hyperlink"/>
            <w:rFonts w:ascii="Times New Roman" w:hAnsi="Times New Roman" w:cs="Times New Roman"/>
            <w:bCs/>
            <w:sz w:val="24"/>
            <w:szCs w:val="24"/>
          </w:rPr>
          <w:t>http://www.ed.g</w:t>
        </w:r>
        <w:r w:rsidRPr="005202EB">
          <w:rPr>
            <w:rStyle w:val="Hyperlink"/>
            <w:rFonts w:ascii="Times New Roman" w:hAnsi="Times New Roman" w:cs="Times New Roman"/>
            <w:bCs/>
            <w:sz w:val="24"/>
            <w:szCs w:val="24"/>
          </w:rPr>
          <w:t>o</w:t>
        </w:r>
        <w:r w:rsidRPr="005202EB">
          <w:rPr>
            <w:rStyle w:val="Hyperlink"/>
            <w:rFonts w:ascii="Times New Roman" w:hAnsi="Times New Roman" w:cs="Times New Roman"/>
            <w:bCs/>
            <w:sz w:val="24"/>
            <w:szCs w:val="24"/>
          </w:rPr>
          <w:t>v/esea</w:t>
        </w:r>
      </w:hyperlink>
      <w:r>
        <w:rPr>
          <w:rFonts w:ascii="Times New Roman" w:hAnsi="Times New Roman" w:cs="Times New Roman"/>
          <w:bCs/>
          <w:color w:val="333333"/>
          <w:sz w:val="24"/>
          <w:szCs w:val="24"/>
        </w:rPr>
        <w:t xml:space="preserve"> </w:t>
      </w:r>
    </w:p>
    <w:commentRangeEnd w:id="104"/>
    <w:p w14:paraId="2C03D62A" w14:textId="77777777" w:rsidR="004B07EA" w:rsidRPr="004B07EA" w:rsidRDefault="00AA099A" w:rsidP="004B07EA">
      <w:pPr>
        <w:spacing w:after="0" w:line="240" w:lineRule="auto"/>
        <w:ind w:firstLine="720"/>
        <w:rPr>
          <w:rFonts w:ascii="Times New Roman" w:hAnsi="Times New Roman" w:cs="Times New Roman"/>
          <w:bCs/>
          <w:color w:val="333333"/>
          <w:sz w:val="24"/>
          <w:szCs w:val="24"/>
        </w:rPr>
      </w:pPr>
      <w:r>
        <w:rPr>
          <w:rStyle w:val="CommentReference"/>
        </w:rPr>
        <w:commentReference w:id="104"/>
      </w:r>
    </w:p>
    <w:p w14:paraId="13089576" w14:textId="162C7BAF" w:rsidR="004B07EA" w:rsidRDefault="004B07EA" w:rsidP="004B07EA">
      <w:pPr>
        <w:spacing w:after="0" w:line="240" w:lineRule="auto"/>
        <w:rPr>
          <w:rFonts w:ascii="Times New Roman" w:hAnsi="Times New Roman" w:cs="Times New Roman"/>
          <w:sz w:val="24"/>
          <w:szCs w:val="24"/>
          <w:lang w:val="en"/>
        </w:rPr>
      </w:pPr>
      <w:r w:rsidRPr="009D781E">
        <w:rPr>
          <w:rFonts w:ascii="Times New Roman" w:hAnsi="Times New Roman" w:cs="Times New Roman"/>
          <w:sz w:val="24"/>
          <w:szCs w:val="24"/>
          <w:lang w:val="en"/>
        </w:rPr>
        <w:t>Quigley</w:t>
      </w:r>
      <w:ins w:id="105" w:author="Darrell Penta" w:date="2015-08-11T15:21:00Z">
        <w:r w:rsidR="00847B59">
          <w:rPr>
            <w:rFonts w:ascii="Times New Roman" w:hAnsi="Times New Roman" w:cs="Times New Roman"/>
            <w:sz w:val="24"/>
            <w:szCs w:val="24"/>
            <w:lang w:val="en"/>
          </w:rPr>
          <w:t>, S.P.</w:t>
        </w:r>
      </w:ins>
      <w:r w:rsidRPr="009D781E">
        <w:rPr>
          <w:rFonts w:ascii="Times New Roman" w:hAnsi="Times New Roman" w:cs="Times New Roman"/>
          <w:sz w:val="24"/>
          <w:szCs w:val="24"/>
          <w:lang w:val="en"/>
        </w:rPr>
        <w:t xml:space="preserve"> &amp; Youngs, </w:t>
      </w:r>
      <w:ins w:id="106" w:author="Darrell Penta" w:date="2015-08-11T15:21:00Z">
        <w:r w:rsidR="00847B59">
          <w:rPr>
            <w:rFonts w:ascii="Times New Roman" w:hAnsi="Times New Roman" w:cs="Times New Roman"/>
            <w:sz w:val="24"/>
            <w:szCs w:val="24"/>
            <w:lang w:val="en"/>
          </w:rPr>
          <w:t xml:space="preserve">J. P </w:t>
        </w:r>
      </w:ins>
      <w:commentRangeStart w:id="107"/>
      <w:r w:rsidRPr="009D781E">
        <w:rPr>
          <w:rFonts w:ascii="Times New Roman" w:hAnsi="Times New Roman" w:cs="Times New Roman"/>
          <w:sz w:val="24"/>
          <w:szCs w:val="24"/>
          <w:lang w:val="en"/>
        </w:rPr>
        <w:t xml:space="preserve">eds. (1965). Interpreting for </w:t>
      </w:r>
      <w:del w:id="108" w:author="Darrell Penta" w:date="2015-08-11T15:21:00Z">
        <w:r w:rsidRPr="009D781E" w:rsidDel="00847B59">
          <w:rPr>
            <w:rFonts w:ascii="Times New Roman" w:hAnsi="Times New Roman" w:cs="Times New Roman"/>
            <w:sz w:val="24"/>
            <w:szCs w:val="24"/>
            <w:lang w:val="en"/>
          </w:rPr>
          <w:delText xml:space="preserve">Deaf </w:delText>
        </w:r>
      </w:del>
      <w:ins w:id="109" w:author="Darrell Penta" w:date="2015-08-11T15:21:00Z">
        <w:r w:rsidR="00847B59">
          <w:rPr>
            <w:rFonts w:ascii="Times New Roman" w:hAnsi="Times New Roman" w:cs="Times New Roman"/>
            <w:sz w:val="24"/>
            <w:szCs w:val="24"/>
            <w:lang w:val="en"/>
          </w:rPr>
          <w:t>d</w:t>
        </w:r>
        <w:r w:rsidR="00847B59" w:rsidRPr="009D781E">
          <w:rPr>
            <w:rFonts w:ascii="Times New Roman" w:hAnsi="Times New Roman" w:cs="Times New Roman"/>
            <w:sz w:val="24"/>
            <w:szCs w:val="24"/>
            <w:lang w:val="en"/>
          </w:rPr>
          <w:t xml:space="preserve">eaf </w:t>
        </w:r>
      </w:ins>
      <w:del w:id="110" w:author="Darrell Penta" w:date="2015-08-11T15:19:00Z">
        <w:r w:rsidRPr="009D781E" w:rsidDel="00847B59">
          <w:rPr>
            <w:rFonts w:ascii="Times New Roman" w:hAnsi="Times New Roman" w:cs="Times New Roman"/>
            <w:sz w:val="24"/>
            <w:szCs w:val="24"/>
            <w:lang w:val="en"/>
          </w:rPr>
          <w:delText>People</w:delText>
        </w:r>
      </w:del>
      <w:ins w:id="111" w:author="Darrell Penta" w:date="2015-08-11T15:19:00Z">
        <w:r w:rsidR="00847B59">
          <w:rPr>
            <w:rFonts w:ascii="Times New Roman" w:hAnsi="Times New Roman" w:cs="Times New Roman"/>
            <w:sz w:val="24"/>
            <w:szCs w:val="24"/>
            <w:lang w:val="en"/>
          </w:rPr>
          <w:t>p</w:t>
        </w:r>
        <w:r w:rsidR="00847B59" w:rsidRPr="009D781E">
          <w:rPr>
            <w:rFonts w:ascii="Times New Roman" w:hAnsi="Times New Roman" w:cs="Times New Roman"/>
            <w:sz w:val="24"/>
            <w:szCs w:val="24"/>
            <w:lang w:val="en"/>
          </w:rPr>
          <w:t>eople</w:t>
        </w:r>
      </w:ins>
      <w:commentRangeEnd w:id="107"/>
      <w:ins w:id="112" w:author="Darrell Penta" w:date="2015-08-11T15:23:00Z">
        <w:r w:rsidR="002456FA">
          <w:rPr>
            <w:rStyle w:val="CommentReference"/>
          </w:rPr>
          <w:commentReference w:id="107"/>
        </w:r>
      </w:ins>
      <w:r w:rsidRPr="009D781E">
        <w:rPr>
          <w:rFonts w:ascii="Times New Roman" w:hAnsi="Times New Roman" w:cs="Times New Roman"/>
          <w:sz w:val="24"/>
          <w:szCs w:val="24"/>
          <w:lang w:val="en"/>
        </w:rPr>
        <w:t>. Washington, D</w:t>
      </w:r>
      <w:del w:id="114" w:author="Darrell Penta" w:date="2015-08-11T15:21:00Z">
        <w:r w:rsidRPr="009D781E" w:rsidDel="00847B59">
          <w:rPr>
            <w:rFonts w:ascii="Times New Roman" w:hAnsi="Times New Roman" w:cs="Times New Roman"/>
            <w:sz w:val="24"/>
            <w:szCs w:val="24"/>
            <w:lang w:val="en"/>
          </w:rPr>
          <w:delText>.</w:delText>
        </w:r>
      </w:del>
      <w:r w:rsidRPr="009D781E">
        <w:rPr>
          <w:rFonts w:ascii="Times New Roman" w:hAnsi="Times New Roman" w:cs="Times New Roman"/>
          <w:sz w:val="24"/>
          <w:szCs w:val="24"/>
          <w:lang w:val="en"/>
        </w:rPr>
        <w:t>C</w:t>
      </w:r>
      <w:del w:id="115" w:author="Darrell Penta" w:date="2015-08-11T15:21:00Z">
        <w:r w:rsidRPr="009D781E" w:rsidDel="00847B59">
          <w:rPr>
            <w:rFonts w:ascii="Times New Roman" w:hAnsi="Times New Roman" w:cs="Times New Roman"/>
            <w:sz w:val="24"/>
            <w:szCs w:val="24"/>
            <w:lang w:val="en"/>
          </w:rPr>
          <w:delText>.</w:delText>
        </w:r>
      </w:del>
      <w:r w:rsidRPr="009D781E">
        <w:rPr>
          <w:rFonts w:ascii="Times New Roman" w:hAnsi="Times New Roman" w:cs="Times New Roman"/>
          <w:sz w:val="24"/>
          <w:szCs w:val="24"/>
          <w:lang w:val="en"/>
        </w:rPr>
        <w:t xml:space="preserve">: U.S. </w:t>
      </w:r>
    </w:p>
    <w:p w14:paraId="4B5A8464" w14:textId="0F1B22D9" w:rsidR="004B07EA" w:rsidRPr="009D781E" w:rsidRDefault="004B07EA" w:rsidP="004B07EA">
      <w:pPr>
        <w:spacing w:after="0" w:line="240" w:lineRule="auto"/>
        <w:ind w:firstLine="720"/>
        <w:rPr>
          <w:rFonts w:ascii="Times New Roman" w:hAnsi="Times New Roman" w:cs="Times New Roman"/>
          <w:sz w:val="24"/>
          <w:szCs w:val="24"/>
          <w:lang w:val="en"/>
        </w:rPr>
      </w:pPr>
      <w:r w:rsidRPr="009D781E">
        <w:rPr>
          <w:rFonts w:ascii="Times New Roman" w:hAnsi="Times New Roman" w:cs="Times New Roman"/>
          <w:sz w:val="24"/>
          <w:szCs w:val="24"/>
          <w:lang w:val="en"/>
        </w:rPr>
        <w:t>Department of Health, Education</w:t>
      </w:r>
      <w:ins w:id="116" w:author="Darrell Penta" w:date="2015-08-11T15:29:00Z">
        <w:r w:rsidR="00D9509F">
          <w:rPr>
            <w:rFonts w:ascii="Times New Roman" w:hAnsi="Times New Roman" w:cs="Times New Roman"/>
            <w:sz w:val="24"/>
            <w:szCs w:val="24"/>
            <w:lang w:val="en"/>
          </w:rPr>
          <w:t>,</w:t>
        </w:r>
      </w:ins>
      <w:r w:rsidRPr="009D781E">
        <w:rPr>
          <w:rFonts w:ascii="Times New Roman" w:hAnsi="Times New Roman" w:cs="Times New Roman"/>
          <w:sz w:val="24"/>
          <w:szCs w:val="24"/>
          <w:lang w:val="en"/>
        </w:rPr>
        <w:t xml:space="preserve"> &amp; Welfare.</w:t>
      </w:r>
    </w:p>
    <w:p w14:paraId="2A7AEB27" w14:textId="77777777" w:rsidR="004B07EA" w:rsidRDefault="004B07EA" w:rsidP="004B07EA">
      <w:pPr>
        <w:spacing w:after="0" w:line="240" w:lineRule="auto"/>
        <w:rPr>
          <w:rFonts w:ascii="Times New Roman" w:hAnsi="Times New Roman" w:cs="Times New Roman"/>
          <w:bCs/>
          <w:color w:val="333333"/>
          <w:sz w:val="24"/>
          <w:szCs w:val="24"/>
        </w:rPr>
      </w:pPr>
    </w:p>
    <w:p w14:paraId="6A95D6D4" w14:textId="3EB31CE3" w:rsidR="004B07EA" w:rsidRDefault="004B07EA" w:rsidP="004B07EA">
      <w:pPr>
        <w:spacing w:after="0" w:line="240" w:lineRule="auto"/>
        <w:rPr>
          <w:rFonts w:ascii="Times New Roman" w:hAnsi="Times New Roman" w:cs="Times New Roman"/>
          <w:bCs/>
          <w:color w:val="333333"/>
          <w:sz w:val="24"/>
          <w:szCs w:val="24"/>
        </w:rPr>
      </w:pPr>
      <w:proofErr w:type="spellStart"/>
      <w:r w:rsidRPr="004B07EA">
        <w:rPr>
          <w:rFonts w:ascii="Times New Roman" w:hAnsi="Times New Roman" w:cs="Times New Roman"/>
          <w:bCs/>
          <w:color w:val="333333"/>
          <w:sz w:val="24"/>
          <w:szCs w:val="24"/>
        </w:rPr>
        <w:t>Valli</w:t>
      </w:r>
      <w:proofErr w:type="spellEnd"/>
      <w:r w:rsidRPr="004B07EA">
        <w:rPr>
          <w:rFonts w:ascii="Times New Roman" w:hAnsi="Times New Roman" w:cs="Times New Roman"/>
          <w:bCs/>
          <w:color w:val="333333"/>
          <w:sz w:val="24"/>
          <w:szCs w:val="24"/>
        </w:rPr>
        <w:t xml:space="preserve">, C. (2011). </w:t>
      </w:r>
      <w:proofErr w:type="gramStart"/>
      <w:r w:rsidRPr="004B07EA">
        <w:rPr>
          <w:rFonts w:ascii="Times New Roman" w:hAnsi="Times New Roman" w:cs="Times New Roman"/>
          <w:bCs/>
          <w:i/>
          <w:iCs/>
          <w:color w:val="333333"/>
          <w:sz w:val="24"/>
          <w:szCs w:val="24"/>
        </w:rPr>
        <w:t>Linguistics of American Sign Language</w:t>
      </w:r>
      <w:r w:rsidRPr="004B07EA">
        <w:rPr>
          <w:rFonts w:ascii="Times New Roman" w:hAnsi="Times New Roman" w:cs="Times New Roman"/>
          <w:bCs/>
          <w:color w:val="333333"/>
          <w:sz w:val="24"/>
          <w:szCs w:val="24"/>
        </w:rPr>
        <w:t xml:space="preserve"> (5th ed.).</w:t>
      </w:r>
      <w:proofErr w:type="gramEnd"/>
      <w:r w:rsidRPr="004B07EA">
        <w:rPr>
          <w:rFonts w:ascii="Times New Roman" w:hAnsi="Times New Roman" w:cs="Times New Roman"/>
          <w:bCs/>
          <w:color w:val="333333"/>
          <w:sz w:val="24"/>
          <w:szCs w:val="24"/>
        </w:rPr>
        <w:t xml:space="preserve"> Washington, D</w:t>
      </w:r>
      <w:del w:id="117" w:author="Darrell Penta" w:date="2015-08-11T15:27:00Z">
        <w:r w:rsidRPr="004B07EA" w:rsidDel="00952486">
          <w:rPr>
            <w:rFonts w:ascii="Times New Roman" w:hAnsi="Times New Roman" w:cs="Times New Roman"/>
            <w:bCs/>
            <w:color w:val="333333"/>
            <w:sz w:val="24"/>
            <w:szCs w:val="24"/>
          </w:rPr>
          <w:delText>.</w:delText>
        </w:r>
      </w:del>
      <w:r w:rsidRPr="004B07EA">
        <w:rPr>
          <w:rFonts w:ascii="Times New Roman" w:hAnsi="Times New Roman" w:cs="Times New Roman"/>
          <w:bCs/>
          <w:color w:val="333333"/>
          <w:sz w:val="24"/>
          <w:szCs w:val="24"/>
        </w:rPr>
        <w:t>C</w:t>
      </w:r>
      <w:del w:id="118" w:author="Darrell Penta" w:date="2015-08-11T15:27:00Z">
        <w:r w:rsidRPr="004B07EA" w:rsidDel="00952486">
          <w:rPr>
            <w:rFonts w:ascii="Times New Roman" w:hAnsi="Times New Roman" w:cs="Times New Roman"/>
            <w:bCs/>
            <w:color w:val="333333"/>
            <w:sz w:val="24"/>
            <w:szCs w:val="24"/>
          </w:rPr>
          <w:delText>.</w:delText>
        </w:r>
      </w:del>
      <w:r w:rsidRPr="004B07EA">
        <w:rPr>
          <w:rFonts w:ascii="Times New Roman" w:hAnsi="Times New Roman" w:cs="Times New Roman"/>
          <w:bCs/>
          <w:color w:val="333333"/>
          <w:sz w:val="24"/>
          <w:szCs w:val="24"/>
        </w:rPr>
        <w:t xml:space="preserve">: Gallaudet </w:t>
      </w:r>
    </w:p>
    <w:p w14:paraId="6BC9A214" w14:textId="115F6F71" w:rsidR="004B07EA" w:rsidRPr="004B07EA" w:rsidRDefault="004B07EA" w:rsidP="004B07EA">
      <w:pPr>
        <w:spacing w:after="0" w:line="240" w:lineRule="auto"/>
        <w:ind w:firstLine="720"/>
        <w:rPr>
          <w:rFonts w:ascii="Times New Roman" w:hAnsi="Times New Roman" w:cs="Times New Roman"/>
          <w:sz w:val="24"/>
          <w:szCs w:val="24"/>
        </w:rPr>
      </w:pPr>
      <w:r w:rsidRPr="004B07EA">
        <w:rPr>
          <w:rFonts w:ascii="Times New Roman" w:hAnsi="Times New Roman" w:cs="Times New Roman"/>
          <w:bCs/>
          <w:color w:val="333333"/>
          <w:sz w:val="24"/>
          <w:szCs w:val="24"/>
        </w:rPr>
        <w:t>University Press.</w:t>
      </w:r>
    </w:p>
    <w:p w14:paraId="3651B040" w14:textId="77777777" w:rsidR="004B07EA" w:rsidRPr="009D781E" w:rsidRDefault="004B07EA" w:rsidP="00A379F9">
      <w:pPr>
        <w:spacing w:after="0" w:line="480" w:lineRule="auto"/>
        <w:rPr>
          <w:rFonts w:ascii="Times New Roman" w:hAnsi="Times New Roman" w:cs="Times New Roman"/>
          <w:sz w:val="24"/>
          <w:szCs w:val="24"/>
          <w:lang w:val="en"/>
        </w:rPr>
      </w:pPr>
    </w:p>
    <w:p w14:paraId="38243724" w14:textId="77777777" w:rsidR="009D781E" w:rsidRDefault="009D781E" w:rsidP="00482124">
      <w:pPr>
        <w:spacing w:after="0" w:line="480" w:lineRule="auto"/>
      </w:pPr>
    </w:p>
    <w:sectPr w:rsidR="009D781E" w:rsidSect="005E3B8F">
      <w:headerReference w:type="default" r:id="rId23"/>
      <w:headerReference w:type="firs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rrell Penta" w:date="2015-08-11T10:41:00Z" w:initials="DP">
    <w:p w14:paraId="58E14B46" w14:textId="7979A9DE" w:rsidR="00AA4451" w:rsidRDefault="00AA4451">
      <w:pPr>
        <w:pStyle w:val="CommentText"/>
      </w:pPr>
      <w:r>
        <w:rPr>
          <w:rStyle w:val="CommentReference"/>
        </w:rPr>
        <w:annotationRef/>
      </w:r>
      <w:r>
        <w:t>I’d consider switching to a more formal word, such as “obtaining”, but inasmuch as this is intended to reflect the voice of the writer(s), there is no grammatical reason to make that change.</w:t>
      </w:r>
    </w:p>
  </w:comment>
  <w:comment w:id="6" w:author="Darrell Penta" w:date="2015-08-11T14:30:00Z" w:initials="DP">
    <w:p w14:paraId="0BAFA50F" w14:textId="4437396C" w:rsidR="00AA4451" w:rsidRDefault="00AA4451">
      <w:pPr>
        <w:pStyle w:val="CommentText"/>
      </w:pPr>
      <w:r>
        <w:rPr>
          <w:rStyle w:val="CommentReference"/>
        </w:rPr>
        <w:annotationRef/>
      </w:r>
      <w:r>
        <w:t>This is a term with special meaning here. If you believe the audience will have some familiarity with its meaning, then no change is necessary; otherwise, I would consider offering a very brief explanation as to what it means</w:t>
      </w:r>
    </w:p>
  </w:comment>
  <w:comment w:id="7" w:author="Darrell Penta" w:date="2015-08-11T14:32:00Z" w:initials="DP">
    <w:p w14:paraId="15A2CD10" w14:textId="7C6A25E1" w:rsidR="00AA4451" w:rsidRDefault="00AA4451">
      <w:pPr>
        <w:pStyle w:val="CommentText"/>
      </w:pPr>
      <w:r>
        <w:rPr>
          <w:rStyle w:val="CommentReference"/>
        </w:rPr>
        <w:annotationRef/>
      </w:r>
      <w:r>
        <w:t xml:space="preserve">This quote could potentially be dropped as it doesn’t add any new information beyond what the preceding sentence tells us. </w:t>
      </w:r>
    </w:p>
  </w:comment>
  <w:comment w:id="8" w:author="Darrell Penta" w:date="2015-08-11T14:32:00Z" w:initials="DP">
    <w:p w14:paraId="0F3C26FF" w14:textId="2284A69D" w:rsidR="00AA4451" w:rsidRDefault="00AA4451">
      <w:pPr>
        <w:pStyle w:val="CommentText"/>
      </w:pPr>
      <w:r>
        <w:rPr>
          <w:rStyle w:val="CommentReference"/>
        </w:rPr>
        <w:annotationRef/>
      </w:r>
      <w:r>
        <w:t>Too hedgy? I would use “include”, or “are”…</w:t>
      </w:r>
    </w:p>
  </w:comment>
  <w:comment w:id="9" w:author="Darrell Penta" w:date="2015-08-11T15:35:00Z" w:initials="DP">
    <w:p w14:paraId="5212AE74" w14:textId="6D4412C0" w:rsidR="00AA4451" w:rsidRDefault="00AA4451">
      <w:pPr>
        <w:pStyle w:val="CommentText"/>
      </w:pPr>
      <w:r>
        <w:rPr>
          <w:rStyle w:val="CommentReference"/>
        </w:rPr>
        <w:annotationRef/>
      </w:r>
      <w:r>
        <w:t xml:space="preserve">Awkward wording. Maybe better in the form, “Because communities experience more </w:t>
      </w:r>
      <w:proofErr w:type="gramStart"/>
      <w:r>
        <w:t>shared…,</w:t>
      </w:r>
      <w:proofErr w:type="gramEnd"/>
      <w:r>
        <w:t xml:space="preserve"> their world view”; also note that this is being stated as though it were fact. It may need supporting quote/citation or a qualifying term like “Presumably”</w:t>
      </w:r>
    </w:p>
  </w:comment>
  <w:comment w:id="12" w:author="Darrell Penta" w:date="2015-08-12T10:30:00Z" w:initials="DP">
    <w:p w14:paraId="7196F9B6" w14:textId="35E96BF9" w:rsidR="00AA4451" w:rsidRDefault="00AA4451">
      <w:pPr>
        <w:pStyle w:val="CommentText"/>
      </w:pPr>
      <w:r>
        <w:rPr>
          <w:rStyle w:val="CommentReference"/>
        </w:rPr>
        <w:annotationRef/>
      </w:r>
      <w:r>
        <w:rPr>
          <w:rStyle w:val="CommentReference"/>
        </w:rPr>
        <w:t>Choice of verb?</w:t>
      </w:r>
    </w:p>
  </w:comment>
  <w:comment w:id="13" w:author="Darrell Penta" w:date="2015-08-12T10:29:00Z" w:initials="DP">
    <w:p w14:paraId="1172AF4E" w14:textId="528FE88F" w:rsidR="00AA4451" w:rsidRDefault="00AA4451">
      <w:pPr>
        <w:pStyle w:val="CommentText"/>
      </w:pPr>
      <w:r>
        <w:rPr>
          <w:rStyle w:val="CommentReference"/>
        </w:rPr>
        <w:annotationRef/>
      </w:r>
      <w:r>
        <w:t>This does not match the reference in the references section</w:t>
      </w:r>
    </w:p>
  </w:comment>
  <w:comment w:id="16" w:author="Darrell Penta" w:date="2015-08-12T10:36:00Z" w:initials="DP">
    <w:p w14:paraId="0B4924FC" w14:textId="0E432A45" w:rsidR="00AA4451" w:rsidRDefault="00AA4451">
      <w:pPr>
        <w:pStyle w:val="CommentText"/>
      </w:pPr>
      <w:r>
        <w:rPr>
          <w:rStyle w:val="CommentReference"/>
        </w:rPr>
        <w:annotationRef/>
      </w:r>
      <w:r>
        <w:t>At least to me, there’s a missing verb or phrase here…</w:t>
      </w:r>
    </w:p>
  </w:comment>
  <w:comment w:id="17" w:author="Darrell Penta" w:date="2015-08-12T10:39:00Z" w:initials="DP">
    <w:p w14:paraId="46DD32EA" w14:textId="79B5BBE1" w:rsidR="00AA4451" w:rsidRDefault="00AA4451">
      <w:pPr>
        <w:pStyle w:val="CommentText"/>
      </w:pPr>
      <w:r>
        <w:rPr>
          <w:rStyle w:val="CommentReference"/>
        </w:rPr>
        <w:annotationRef/>
      </w:r>
      <w:r>
        <w:t>This may be too nit-picky on my part, but I would think “presumptive meanings” is what the interpreters arrive at, not what they decipher; that is, they are the ones presuming meaning, given input from a speaker whose utterance has more meaning than can be gleaned from the words alone</w:t>
      </w:r>
    </w:p>
  </w:comment>
  <w:comment w:id="18" w:author="Darrell Penta" w:date="2015-08-12T10:41:00Z" w:initials="DP">
    <w:p w14:paraId="556B9A4A" w14:textId="3B9AF146" w:rsidR="00AA4451" w:rsidRDefault="00AA4451">
      <w:pPr>
        <w:pStyle w:val="CommentText"/>
      </w:pPr>
      <w:r>
        <w:rPr>
          <w:rStyle w:val="CommentReference"/>
        </w:rPr>
        <w:annotationRef/>
      </w:r>
      <w:r>
        <w:t>Will most readers know what this is?</w:t>
      </w:r>
    </w:p>
  </w:comment>
  <w:comment w:id="19" w:author="Darrell Penta" w:date="2015-08-12T10:41:00Z" w:initials="DP">
    <w:p w14:paraId="72561710" w14:textId="6BEF03AF" w:rsidR="00AA4451" w:rsidRDefault="00AA4451">
      <w:pPr>
        <w:pStyle w:val="CommentText"/>
      </w:pPr>
      <w:r>
        <w:rPr>
          <w:rStyle w:val="CommentReference"/>
        </w:rPr>
        <w:annotationRef/>
      </w:r>
      <w:r>
        <w:t>&amp;</w:t>
      </w:r>
    </w:p>
  </w:comment>
  <w:comment w:id="20" w:author="Darrell Penta" w:date="2015-08-12T10:52:00Z" w:initials="DP">
    <w:p w14:paraId="5B223922" w14:textId="6BB91901" w:rsidR="00AA4451" w:rsidRDefault="00AA4451">
      <w:pPr>
        <w:pStyle w:val="CommentText"/>
      </w:pPr>
      <w:r>
        <w:rPr>
          <w:rStyle w:val="CommentReference"/>
        </w:rPr>
        <w:annotationRef/>
      </w:r>
      <w:proofErr w:type="gramStart"/>
      <w:r>
        <w:t>somewhat</w:t>
      </w:r>
      <w:proofErr w:type="gramEnd"/>
      <w:r>
        <w:t xml:space="preserve"> </w:t>
      </w:r>
      <w:proofErr w:type="spellStart"/>
      <w:r>
        <w:t>awk</w:t>
      </w:r>
      <w:proofErr w:type="spellEnd"/>
      <w:r>
        <w:t xml:space="preserve">. </w:t>
      </w:r>
      <w:proofErr w:type="gramStart"/>
      <w:r>
        <w:t>wording</w:t>
      </w:r>
      <w:proofErr w:type="gramEnd"/>
      <w:r>
        <w:t>…perhaps:”…a single lexical item with multiple different semantic senses”</w:t>
      </w:r>
    </w:p>
  </w:comment>
  <w:comment w:id="21" w:author="Darrell Penta" w:date="2015-08-12T10:55:00Z" w:initials="DP">
    <w:p w14:paraId="62AB160B" w14:textId="1C83BD8E" w:rsidR="00AA4451" w:rsidRPr="00A82533" w:rsidRDefault="00AA4451">
      <w:pPr>
        <w:pStyle w:val="CommentText"/>
      </w:pPr>
      <w:r w:rsidRPr="00A82533">
        <w:rPr>
          <w:rStyle w:val="CommentReference"/>
        </w:rPr>
        <w:annotationRef/>
      </w:r>
      <w:r w:rsidRPr="00A82533">
        <w:t xml:space="preserve">APA 6 </w:t>
      </w:r>
      <w:r w:rsidRPr="00A82533">
        <w:rPr>
          <w:rFonts w:ascii="Lucida Grande" w:hAnsi="Lucida Grande"/>
          <w:color w:val="000000"/>
        </w:rPr>
        <w:t>§4.21</w:t>
      </w:r>
      <w:r>
        <w:rPr>
          <w:rFonts w:ascii="Lucida Grande" w:hAnsi="Lucida Grande"/>
          <w:color w:val="000000"/>
        </w:rPr>
        <w:t xml:space="preserve"> suggests using italics for letters, words, or phrases used as linguistic examples.</w:t>
      </w:r>
      <w:r w:rsidRPr="00A82533">
        <w:rPr>
          <w:rFonts w:ascii="Lucida Grande" w:hAnsi="Lucida Grande"/>
          <w:color w:val="000000"/>
        </w:rPr>
        <w:t xml:space="preserve"> </w:t>
      </w:r>
    </w:p>
  </w:comment>
  <w:comment w:id="25" w:author="Darrell Penta" w:date="2015-08-12T10:59:00Z" w:initials="DP">
    <w:p w14:paraId="3F1676F8" w14:textId="1656991C" w:rsidR="00AA4451" w:rsidRDefault="00AA4451">
      <w:pPr>
        <w:pStyle w:val="CommentText"/>
      </w:pPr>
      <w:r>
        <w:rPr>
          <w:rStyle w:val="CommentReference"/>
        </w:rPr>
        <w:annotationRef/>
      </w:r>
      <w:r>
        <w:t xml:space="preserve">As a reader, I’m </w:t>
      </w:r>
      <w:proofErr w:type="gramStart"/>
      <w:r>
        <w:t>curious  about</w:t>
      </w:r>
      <w:proofErr w:type="gramEnd"/>
      <w:r>
        <w:t xml:space="preserve"> how this was measured (in the original study).</w:t>
      </w:r>
    </w:p>
  </w:comment>
  <w:comment w:id="28" w:author="Darrell Penta" w:date="2015-08-12T11:06:00Z" w:initials="DP">
    <w:p w14:paraId="6AEA774D" w14:textId="5A001DCB" w:rsidR="00AA4451" w:rsidRDefault="00AA4451">
      <w:pPr>
        <w:pStyle w:val="CommentText"/>
      </w:pPr>
      <w:r>
        <w:rPr>
          <w:rStyle w:val="CommentReference"/>
        </w:rPr>
        <w:annotationRef/>
      </w:r>
      <w:r>
        <w:t>This could be clarified; I’m not sure how it’s meant to be understood.</w:t>
      </w:r>
    </w:p>
  </w:comment>
  <w:comment w:id="30" w:author="Darrell Penta" w:date="2015-08-12T11:10:00Z" w:initials="DP">
    <w:p w14:paraId="74712ADD" w14:textId="65CAEBFA" w:rsidR="00AA4451" w:rsidRDefault="00AA4451">
      <w:pPr>
        <w:pStyle w:val="CommentText"/>
      </w:pPr>
      <w:r>
        <w:rPr>
          <w:rStyle w:val="CommentReference"/>
        </w:rPr>
        <w:annotationRef/>
      </w:r>
      <w:r>
        <w:t>“Requirements…were, “ or “requirement…was” (if there was only a single requirement, which may be the case if I’m understanding this correctly).</w:t>
      </w:r>
    </w:p>
  </w:comment>
  <w:comment w:id="31" w:author="Darrell Penta" w:date="2015-08-12T11:09:00Z" w:initials="DP">
    <w:p w14:paraId="1F26C750" w14:textId="352C3AA9" w:rsidR="00AA4451" w:rsidRDefault="00AA4451">
      <w:pPr>
        <w:pStyle w:val="CommentText"/>
      </w:pPr>
      <w:r>
        <w:rPr>
          <w:rStyle w:val="CommentReference"/>
        </w:rPr>
        <w:annotationRef/>
      </w:r>
      <w:r>
        <w:t>If you excluded all members of NEU, then you want a comma here and after the word “public.”</w:t>
      </w:r>
    </w:p>
  </w:comment>
  <w:comment w:id="34" w:author="Darrell Penta" w:date="2015-08-12T11:14:00Z" w:initials="DP">
    <w:p w14:paraId="76B84D8F" w14:textId="456CFD76" w:rsidR="00AA4451" w:rsidRDefault="00AA4451">
      <w:pPr>
        <w:pStyle w:val="CommentText"/>
      </w:pPr>
      <w:r>
        <w:rPr>
          <w:rStyle w:val="CommentReference"/>
        </w:rPr>
        <w:annotationRef/>
      </w:r>
      <w:r>
        <w:t>This is fine, but slightly colloquial</w:t>
      </w:r>
    </w:p>
  </w:comment>
  <w:comment w:id="38" w:author="Darrell Penta" w:date="2015-08-12T11:16:00Z" w:initials="DP">
    <w:p w14:paraId="6B828A95" w14:textId="31214D29" w:rsidR="00AA4451" w:rsidRDefault="00AA4451">
      <w:pPr>
        <w:pStyle w:val="CommentText"/>
      </w:pPr>
      <w:r>
        <w:rPr>
          <w:rStyle w:val="CommentReference"/>
        </w:rPr>
        <w:annotationRef/>
      </w:r>
      <w:r>
        <w:t>I would suggest (in keeping with APA,) using italics for all linguistic examples, and dropping quotation marks throughout</w:t>
      </w:r>
    </w:p>
  </w:comment>
  <w:comment w:id="41" w:author="Darrell Penta" w:date="2015-08-12T11:21:00Z" w:initials="DP">
    <w:p w14:paraId="5781413E" w14:textId="26252796" w:rsidR="00AA4451" w:rsidRDefault="00AA4451">
      <w:pPr>
        <w:pStyle w:val="CommentText"/>
      </w:pPr>
      <w:r>
        <w:rPr>
          <w:rStyle w:val="CommentReference"/>
        </w:rPr>
        <w:annotationRef/>
      </w:r>
      <w:r>
        <w:t>Readers may be curious about what criteria were used to segregate the responses, who was responsible for doing it, etc. Was this the same as the original study?</w:t>
      </w:r>
    </w:p>
  </w:comment>
  <w:comment w:id="42" w:author="Darrell Penta" w:date="2015-08-12T11:20:00Z" w:initials="DP">
    <w:p w14:paraId="1C804AD2" w14:textId="00DD29A6" w:rsidR="00AA4451" w:rsidRDefault="00AA4451">
      <w:pPr>
        <w:pStyle w:val="CommentText"/>
      </w:pPr>
      <w:r>
        <w:rPr>
          <w:rStyle w:val="CommentReference"/>
        </w:rPr>
        <w:annotationRef/>
      </w:r>
      <w:r>
        <w:t>I assume these were any response that didn’t fit in the other categories?</w:t>
      </w:r>
    </w:p>
  </w:comment>
  <w:comment w:id="43" w:author="Darrell Penta" w:date="2015-08-12T11:25:00Z" w:initials="DP">
    <w:p w14:paraId="27DF91C1" w14:textId="02568345" w:rsidR="00AA4451" w:rsidRDefault="00AA4451">
      <w:pPr>
        <w:pStyle w:val="CommentText"/>
      </w:pPr>
      <w:r>
        <w:rPr>
          <w:rStyle w:val="CommentReference"/>
        </w:rPr>
        <w:annotationRef/>
      </w:r>
      <w:r>
        <w:t>Figures should be labeled and introduced in the text; also, in this figure, the % symbol can be dropped from the y-axis.</w:t>
      </w:r>
    </w:p>
  </w:comment>
  <w:comment w:id="44" w:author="Darrell Penta" w:date="2015-08-12T11:29:00Z" w:initials="DP">
    <w:p w14:paraId="1E65F716" w14:textId="69E29B28" w:rsidR="00AA4451" w:rsidRPr="0042139F" w:rsidRDefault="00AA4451">
      <w:pPr>
        <w:pStyle w:val="CommentText"/>
      </w:pPr>
      <w:r w:rsidRPr="0042139F">
        <w:rPr>
          <w:rStyle w:val="CommentReference"/>
          <w:b/>
        </w:rPr>
        <w:annotationRef/>
      </w:r>
      <w:r>
        <w:t xml:space="preserve">Tables should be labeled appropriable, and columns should have headers. See </w:t>
      </w:r>
      <w:r w:rsidRPr="0042139F">
        <w:t xml:space="preserve">APA 6 </w:t>
      </w:r>
      <w:r w:rsidRPr="0042139F">
        <w:rPr>
          <w:rFonts w:ascii="Lucida Grande" w:hAnsi="Lucida Grande"/>
          <w:color w:val="000000"/>
        </w:rPr>
        <w:t>§5.12-5.14</w:t>
      </w:r>
      <w:r>
        <w:rPr>
          <w:rFonts w:ascii="Lucida Grande" w:hAnsi="Lucida Grande"/>
          <w:color w:val="000000"/>
        </w:rPr>
        <w:t>. Could this just be presented as a list?</w:t>
      </w:r>
    </w:p>
  </w:comment>
  <w:comment w:id="45" w:author="Darrell Penta" w:date="2015-08-12T11:32:00Z" w:initials="DP">
    <w:p w14:paraId="7C29B9DE" w14:textId="7CDFF431" w:rsidR="00AA4451" w:rsidRDefault="00AA4451">
      <w:pPr>
        <w:pStyle w:val="CommentText"/>
      </w:pPr>
      <w:r>
        <w:rPr>
          <w:rStyle w:val="CommentReference"/>
        </w:rPr>
        <w:annotationRef/>
      </w:r>
      <w:r>
        <w:t>At least as I understand it, this doesn’t need to be italicized in text; also, the citation would be (NCLB, YEAR). See note in references section, below, pertaining to this reference.</w:t>
      </w:r>
    </w:p>
  </w:comment>
  <w:comment w:id="46" w:author="Darrell Penta" w:date="2015-08-12T11:34:00Z" w:initials="DP">
    <w:p w14:paraId="6DE99F61" w14:textId="71272D5B" w:rsidR="00AA4451" w:rsidRDefault="00AA4451">
      <w:pPr>
        <w:pStyle w:val="CommentText"/>
      </w:pPr>
      <w:r>
        <w:rPr>
          <w:rStyle w:val="CommentReference"/>
        </w:rPr>
        <w:annotationRef/>
      </w:r>
      <w:r>
        <w:t>Comment 22 on the previous figure hold for this figure and relevant subsequent figures as well.</w:t>
      </w:r>
    </w:p>
  </w:comment>
  <w:comment w:id="47" w:author="Darrell Penta" w:date="2015-08-12T11:48:00Z" w:initials="DP">
    <w:p w14:paraId="4649FA04" w14:textId="185452CD" w:rsidR="00AA4451" w:rsidRDefault="00AA4451">
      <w:pPr>
        <w:pStyle w:val="CommentText"/>
      </w:pPr>
      <w:r>
        <w:rPr>
          <w:rStyle w:val="CommentReference"/>
        </w:rPr>
        <w:annotationRef/>
      </w:r>
      <w:r>
        <w:t>See comment 23 above</w:t>
      </w:r>
    </w:p>
  </w:comment>
  <w:comment w:id="48" w:author="Darrell Penta" w:date="2015-08-12T11:48:00Z" w:initials="DP">
    <w:p w14:paraId="460BC249" w14:textId="149BC18D" w:rsidR="00AA4451" w:rsidRDefault="00AA4451">
      <w:pPr>
        <w:pStyle w:val="CommentText"/>
      </w:pPr>
      <w:r>
        <w:rPr>
          <w:rStyle w:val="CommentReference"/>
        </w:rPr>
        <w:annotationRef/>
      </w:r>
      <w:r>
        <w:t xml:space="preserve">To me, this is </w:t>
      </w:r>
      <w:proofErr w:type="spellStart"/>
      <w:r>
        <w:t>awk</w:t>
      </w:r>
      <w:proofErr w:type="spellEnd"/>
      <w:r>
        <w:t>. It was the most frequently invoked response, right?</w:t>
      </w:r>
    </w:p>
  </w:comment>
  <w:comment w:id="49" w:author="Darrell Penta" w:date="2015-08-12T11:49:00Z" w:initials="DP">
    <w:p w14:paraId="1D55C948" w14:textId="1F2C8E9B" w:rsidR="00AA4451" w:rsidRDefault="00AA4451">
      <w:pPr>
        <w:pStyle w:val="CommentText"/>
      </w:pPr>
      <w:r>
        <w:rPr>
          <w:rStyle w:val="CommentReference"/>
        </w:rPr>
        <w:annotationRef/>
      </w:r>
      <w:r>
        <w:t xml:space="preserve">Is this the author’s opinion </w:t>
      </w:r>
      <w:r>
        <w:t>only?</w:t>
      </w:r>
      <w:bookmarkStart w:id="50" w:name="_GoBack"/>
      <w:bookmarkEnd w:id="50"/>
    </w:p>
  </w:comment>
  <w:comment w:id="56" w:author="Darrell Penta" w:date="2015-08-12T11:16:00Z" w:initials="DP">
    <w:p w14:paraId="221DB793" w14:textId="1EBEC24C" w:rsidR="00AA4451" w:rsidRDefault="00AA4451">
      <w:pPr>
        <w:pStyle w:val="CommentText"/>
      </w:pPr>
      <w:r>
        <w:t xml:space="preserve"> </w:t>
      </w:r>
      <w:proofErr w:type="spellStart"/>
      <w:proofErr w:type="gramStart"/>
      <w:r>
        <w:t>a</w:t>
      </w:r>
      <w:proofErr w:type="gramEnd"/>
      <w:r>
        <w:rPr>
          <w:rStyle w:val="CommentReference"/>
        </w:rPr>
        <w:annotationRef/>
      </w:r>
      <w:r>
        <w:t>I</w:t>
      </w:r>
      <w:proofErr w:type="spellEnd"/>
      <w:r>
        <w:t xml:space="preserve"> can’t find this reference. Is Blount the editor? It should include either Location: Publisher</w:t>
      </w:r>
      <w:proofErr w:type="gramStart"/>
      <w:r>
        <w:t>, ;</w:t>
      </w:r>
      <w:proofErr w:type="gramEnd"/>
      <w:r>
        <w:t xml:space="preserve"> </w:t>
      </w:r>
      <w:proofErr w:type="spellStart"/>
      <w:r>
        <w:t>doi</w:t>
      </w:r>
      <w:proofErr w:type="spellEnd"/>
      <w:r>
        <w:t xml:space="preserve"> : </w:t>
      </w:r>
      <w:proofErr w:type="spellStart"/>
      <w:r>
        <w:t>xxxxxx</w:t>
      </w:r>
      <w:proofErr w:type="spellEnd"/>
      <w:r>
        <w:t xml:space="preserve">; or Retrieved from </w:t>
      </w:r>
      <w:hyperlink r:id="rId1" w:history="1">
        <w:r w:rsidRPr="00E31644">
          <w:rPr>
            <w:rStyle w:val="Hyperlink"/>
          </w:rPr>
          <w:t>http://www.xxxx</w:t>
        </w:r>
      </w:hyperlink>
      <w:r>
        <w:t xml:space="preserve">   Check APA citation guide for information about citing chapters in books.</w:t>
      </w:r>
    </w:p>
  </w:comment>
  <w:comment w:id="104" w:author="Darrell Penta" w:date="2015-08-11T15:19:00Z" w:initials="DP">
    <w:p w14:paraId="415522B5" w14:textId="2B940B2B" w:rsidR="00AA4451" w:rsidRPr="00F66110" w:rsidRDefault="00AA4451" w:rsidP="00F66110">
      <w:r>
        <w:rPr>
          <w:rStyle w:val="CommentReference"/>
        </w:rPr>
        <w:annotationRef/>
      </w:r>
      <w:r>
        <w:t xml:space="preserve">This reference needs clarification. The ESEA act was passed in 1965, the NCLB in 2001. If you’re referring to the original legislation (APA 6: Appendix 7, p. 222), the citation should look something like: </w:t>
      </w:r>
      <w:r w:rsidRPr="00F66110">
        <w:t xml:space="preserve">No Child Left Behind (NCLB) Act of 2001, 20 U.S.C.A. § 6301 et seq. (West 2003); however, if you’re simply referring to information printed on the webpage, you can use the following rule: name of the government </w:t>
      </w:r>
      <w:r>
        <w:t>department responsible for the content,</w:t>
      </w:r>
      <w:r w:rsidRPr="00F66110">
        <w:t xml:space="preserve"> followed by a period. </w:t>
      </w:r>
      <w:r>
        <w:t>Y</w:t>
      </w:r>
      <w:r w:rsidRPr="00F66110">
        <w:t>ear of publication</w:t>
      </w:r>
      <w:r>
        <w:t xml:space="preserve">, in </w:t>
      </w:r>
      <w:r w:rsidRPr="00F66110">
        <w:t xml:space="preserve">parentheses, </w:t>
      </w:r>
      <w:r>
        <w:t>period</w:t>
      </w:r>
      <w:r w:rsidRPr="00F66110">
        <w:t xml:space="preserve">. </w:t>
      </w:r>
      <w:r>
        <w:t xml:space="preserve"> A</w:t>
      </w:r>
      <w:r w:rsidRPr="00F66110">
        <w:t>rticle</w:t>
      </w:r>
      <w:r>
        <w:t>/</w:t>
      </w:r>
      <w:r w:rsidRPr="00F66110">
        <w:t>page title i</w:t>
      </w:r>
      <w:r>
        <w:t>n sentence case &amp;</w:t>
      </w:r>
      <w:r w:rsidRPr="00F66110">
        <w:t xml:space="preserve"> italics</w:t>
      </w:r>
      <w:r>
        <w:t xml:space="preserve">, period. </w:t>
      </w:r>
      <w:r w:rsidRPr="00F66110">
        <w:t>Retrieved from</w:t>
      </w:r>
      <w:r>
        <w:t xml:space="preserve"> http://www.xxx</w:t>
      </w:r>
    </w:p>
    <w:p w14:paraId="4F595F4E" w14:textId="5EB7F48C" w:rsidR="00AA4451" w:rsidRPr="00F66110" w:rsidRDefault="00AA4451" w:rsidP="00A03155"/>
    <w:p w14:paraId="6612784A" w14:textId="3617E53C" w:rsidR="00AA4451" w:rsidRDefault="00AA4451">
      <w:pPr>
        <w:pStyle w:val="CommentText"/>
      </w:pPr>
    </w:p>
  </w:comment>
  <w:comment w:id="107" w:author="Darrell Penta" w:date="2015-08-11T15:23:00Z" w:initials="DP">
    <w:p w14:paraId="08B034CE" w14:textId="52BB631F" w:rsidR="00AA4451" w:rsidRDefault="00AA4451">
      <w:pPr>
        <w:pStyle w:val="CommentText"/>
      </w:pPr>
      <w:ins w:id="113" w:author="Darrell Penta" w:date="2015-08-11T15:23:00Z">
        <w:r>
          <w:rPr>
            <w:rStyle w:val="CommentReference"/>
          </w:rPr>
          <w:annotationRef/>
        </w:r>
      </w:ins>
      <w:r>
        <w:t>What type of reference is this? I'm not sure how to edit this entry...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8FEB9" w14:textId="77777777" w:rsidR="00AA4451" w:rsidRDefault="00AA4451" w:rsidP="002E4CA6">
      <w:pPr>
        <w:spacing w:after="0" w:line="240" w:lineRule="auto"/>
      </w:pPr>
      <w:r>
        <w:separator/>
      </w:r>
    </w:p>
  </w:endnote>
  <w:endnote w:type="continuationSeparator" w:id="0">
    <w:p w14:paraId="2EDD5805" w14:textId="77777777" w:rsidR="00AA4451" w:rsidRDefault="00AA4451" w:rsidP="002E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66FA1" w14:textId="77777777" w:rsidR="00AA4451" w:rsidRDefault="00AA4451" w:rsidP="002E4CA6">
      <w:pPr>
        <w:spacing w:after="0" w:line="240" w:lineRule="auto"/>
      </w:pPr>
      <w:r>
        <w:separator/>
      </w:r>
    </w:p>
  </w:footnote>
  <w:footnote w:type="continuationSeparator" w:id="0">
    <w:p w14:paraId="40B67810" w14:textId="77777777" w:rsidR="00AA4451" w:rsidRDefault="00AA4451" w:rsidP="002E4CA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16E42" w14:textId="1239A8CD" w:rsidR="00AA4451" w:rsidRDefault="00AA4451" w:rsidP="002E4CA6">
    <w:pPr>
      <w:pStyle w:val="Header"/>
    </w:pPr>
    <w:r>
      <w:rPr>
        <w:rFonts w:ascii="Times New Roman" w:hAnsi="Times New Roman" w:cs="Times New Roman"/>
      </w:rPr>
      <w:t>CULTURALLY RICH REALITIES</w:t>
    </w: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432979505"/>
        <w:docPartObj>
          <w:docPartGallery w:val="Page Numbers (Top of Page)"/>
          <w:docPartUnique/>
        </w:docPartObj>
      </w:sdtPr>
      <w:sdtEndPr>
        <w:rPr>
          <w:noProof/>
        </w:rPr>
      </w:sdtEndPr>
      <w:sdtContent>
        <w:r w:rsidRPr="002E4CA6">
          <w:rPr>
            <w:rFonts w:ascii="Times New Roman" w:hAnsi="Times New Roman" w:cs="Times New Roman"/>
          </w:rPr>
          <w:fldChar w:fldCharType="begin"/>
        </w:r>
        <w:r w:rsidRPr="002E4CA6">
          <w:rPr>
            <w:rFonts w:ascii="Times New Roman" w:hAnsi="Times New Roman" w:cs="Times New Roman"/>
          </w:rPr>
          <w:instrText xml:space="preserve"> PAGE   \* MERGEFORMAT </w:instrText>
        </w:r>
        <w:r w:rsidRPr="002E4CA6">
          <w:rPr>
            <w:rFonts w:ascii="Times New Roman" w:hAnsi="Times New Roman" w:cs="Times New Roman"/>
          </w:rPr>
          <w:fldChar w:fldCharType="separate"/>
        </w:r>
        <w:r w:rsidR="00D96462">
          <w:rPr>
            <w:rFonts w:ascii="Times New Roman" w:hAnsi="Times New Roman" w:cs="Times New Roman"/>
            <w:noProof/>
          </w:rPr>
          <w:t>14</w:t>
        </w:r>
        <w:r w:rsidRPr="002E4CA6">
          <w:rPr>
            <w:rFonts w:ascii="Times New Roman" w:hAnsi="Times New Roman" w:cs="Times New Roman"/>
            <w:noProof/>
          </w:rPr>
          <w:fldChar w:fldCharType="end"/>
        </w:r>
      </w:sdtContent>
    </w:sdt>
  </w:p>
  <w:p w14:paraId="277FBAC9" w14:textId="77777777" w:rsidR="00AA4451" w:rsidRDefault="00AA445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A3FE5" w14:textId="64F2DE45" w:rsidR="00AA4451" w:rsidRPr="005E3B8F" w:rsidRDefault="00AA4451">
    <w:pPr>
      <w:pStyle w:val="Header"/>
      <w:rPr>
        <w:rFonts w:ascii="Times New Roman" w:hAnsi="Times New Roman" w:cs="Times New Roman"/>
        <w:sz w:val="24"/>
        <w:szCs w:val="24"/>
      </w:rPr>
    </w:pPr>
    <w:r w:rsidRPr="005E3B8F">
      <w:rPr>
        <w:rFonts w:ascii="Times New Roman" w:hAnsi="Times New Roman" w:cs="Times New Roman"/>
        <w:sz w:val="24"/>
        <w:szCs w:val="24"/>
      </w:rPr>
      <w:t>Running head: CULTURALLY RICH REALITIES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94651"/>
    <w:multiLevelType w:val="hybridMultilevel"/>
    <w:tmpl w:val="A6BE6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67C4A"/>
    <w:multiLevelType w:val="multilevel"/>
    <w:tmpl w:val="C7EC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43300C"/>
    <w:multiLevelType w:val="multilevel"/>
    <w:tmpl w:val="04BC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E14071"/>
    <w:multiLevelType w:val="multilevel"/>
    <w:tmpl w:val="D85A79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F6704F"/>
    <w:multiLevelType w:val="hybridMultilevel"/>
    <w:tmpl w:val="CC987F76"/>
    <w:lvl w:ilvl="0" w:tplc="C5DC33D4">
      <w:start w:val="1"/>
      <w:numFmt w:val="lowerLetter"/>
      <w:lvlText w:val="%1."/>
      <w:lvlJc w:val="left"/>
      <w:pPr>
        <w:ind w:left="1320" w:hanging="360"/>
      </w:pPr>
      <w:rPr>
        <w:rFonts w:hint="default"/>
        <w:color w:val="000000"/>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
    <w:nsid w:val="4D1F5492"/>
    <w:multiLevelType w:val="multilevel"/>
    <w:tmpl w:val="5A86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756436"/>
    <w:multiLevelType w:val="multilevel"/>
    <w:tmpl w:val="77FC9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084737"/>
    <w:multiLevelType w:val="multilevel"/>
    <w:tmpl w:val="8B3E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842436"/>
    <w:multiLevelType w:val="hybridMultilevel"/>
    <w:tmpl w:val="19ECDD10"/>
    <w:lvl w:ilvl="0" w:tplc="EB7A3CBA">
      <w:start w:val="1"/>
      <w:numFmt w:val="lowerLetter"/>
      <w:lvlText w:val="%1."/>
      <w:lvlJc w:val="left"/>
      <w:pPr>
        <w:ind w:left="1320" w:hanging="360"/>
      </w:pPr>
      <w:rPr>
        <w:rFonts w:hint="default"/>
        <w:color w:val="000000"/>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2"/>
  </w:num>
  <w:num w:numId="2">
    <w:abstractNumId w:val="7"/>
  </w:num>
  <w:num w:numId="3">
    <w:abstractNumId w:val="6"/>
  </w:num>
  <w:num w:numId="4">
    <w:abstractNumId w:val="4"/>
  </w:num>
  <w:num w:numId="5">
    <w:abstractNumId w:val="8"/>
  </w:num>
  <w:num w:numId="6">
    <w:abstractNumId w:val="1"/>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CA6"/>
    <w:rsid w:val="00006D0A"/>
    <w:rsid w:val="00014D5A"/>
    <w:rsid w:val="000209A7"/>
    <w:rsid w:val="00025F50"/>
    <w:rsid w:val="00030332"/>
    <w:rsid w:val="00043DE3"/>
    <w:rsid w:val="000475CC"/>
    <w:rsid w:val="0005008F"/>
    <w:rsid w:val="00072138"/>
    <w:rsid w:val="000744AF"/>
    <w:rsid w:val="00081FF6"/>
    <w:rsid w:val="00094E71"/>
    <w:rsid w:val="00096002"/>
    <w:rsid w:val="000A5FCB"/>
    <w:rsid w:val="000C0AD8"/>
    <w:rsid w:val="000D00DC"/>
    <w:rsid w:val="000E167E"/>
    <w:rsid w:val="000F58EC"/>
    <w:rsid w:val="000F5BF1"/>
    <w:rsid w:val="00101354"/>
    <w:rsid w:val="001026BC"/>
    <w:rsid w:val="00113B9C"/>
    <w:rsid w:val="001367B8"/>
    <w:rsid w:val="00147308"/>
    <w:rsid w:val="00150615"/>
    <w:rsid w:val="00157B89"/>
    <w:rsid w:val="00160C49"/>
    <w:rsid w:val="0016348D"/>
    <w:rsid w:val="001648F0"/>
    <w:rsid w:val="00177719"/>
    <w:rsid w:val="001919C3"/>
    <w:rsid w:val="001A3354"/>
    <w:rsid w:val="001C3E4A"/>
    <w:rsid w:val="001C7F10"/>
    <w:rsid w:val="001D2368"/>
    <w:rsid w:val="001D619B"/>
    <w:rsid w:val="001E52B5"/>
    <w:rsid w:val="001E72A6"/>
    <w:rsid w:val="001E7318"/>
    <w:rsid w:val="001F57AA"/>
    <w:rsid w:val="002269B8"/>
    <w:rsid w:val="002301B8"/>
    <w:rsid w:val="002341FB"/>
    <w:rsid w:val="002456FA"/>
    <w:rsid w:val="002553FE"/>
    <w:rsid w:val="00260668"/>
    <w:rsid w:val="00273A96"/>
    <w:rsid w:val="002835BE"/>
    <w:rsid w:val="00290FBF"/>
    <w:rsid w:val="002A23D2"/>
    <w:rsid w:val="002A5466"/>
    <w:rsid w:val="002B658A"/>
    <w:rsid w:val="002B6EAE"/>
    <w:rsid w:val="002D0151"/>
    <w:rsid w:val="002E4CA6"/>
    <w:rsid w:val="002F3C8F"/>
    <w:rsid w:val="00324D13"/>
    <w:rsid w:val="003403BF"/>
    <w:rsid w:val="003510F9"/>
    <w:rsid w:val="00352982"/>
    <w:rsid w:val="0036175E"/>
    <w:rsid w:val="00370053"/>
    <w:rsid w:val="00372250"/>
    <w:rsid w:val="00372B87"/>
    <w:rsid w:val="003910FD"/>
    <w:rsid w:val="00396842"/>
    <w:rsid w:val="003A166A"/>
    <w:rsid w:val="003B1585"/>
    <w:rsid w:val="003B6915"/>
    <w:rsid w:val="003C4A96"/>
    <w:rsid w:val="003D7F3B"/>
    <w:rsid w:val="003E7654"/>
    <w:rsid w:val="00417E52"/>
    <w:rsid w:val="0042139F"/>
    <w:rsid w:val="00422507"/>
    <w:rsid w:val="00426CD7"/>
    <w:rsid w:val="0043322C"/>
    <w:rsid w:val="004451B1"/>
    <w:rsid w:val="00445A27"/>
    <w:rsid w:val="00454D54"/>
    <w:rsid w:val="00466DBE"/>
    <w:rsid w:val="00467F11"/>
    <w:rsid w:val="0047381E"/>
    <w:rsid w:val="00475628"/>
    <w:rsid w:val="00475B31"/>
    <w:rsid w:val="00476CC2"/>
    <w:rsid w:val="00476EEF"/>
    <w:rsid w:val="00482124"/>
    <w:rsid w:val="00486144"/>
    <w:rsid w:val="004866D0"/>
    <w:rsid w:val="004978A1"/>
    <w:rsid w:val="004A3768"/>
    <w:rsid w:val="004A496B"/>
    <w:rsid w:val="004A78EE"/>
    <w:rsid w:val="004B07EA"/>
    <w:rsid w:val="004B2FE6"/>
    <w:rsid w:val="004B71F7"/>
    <w:rsid w:val="004C14EF"/>
    <w:rsid w:val="004C4565"/>
    <w:rsid w:val="004C6E5C"/>
    <w:rsid w:val="004E08F7"/>
    <w:rsid w:val="00500C55"/>
    <w:rsid w:val="005011DC"/>
    <w:rsid w:val="00501F73"/>
    <w:rsid w:val="005117A4"/>
    <w:rsid w:val="005135C6"/>
    <w:rsid w:val="00514920"/>
    <w:rsid w:val="00514C5A"/>
    <w:rsid w:val="00531FE3"/>
    <w:rsid w:val="00536143"/>
    <w:rsid w:val="00537FA0"/>
    <w:rsid w:val="00540D0F"/>
    <w:rsid w:val="0056056B"/>
    <w:rsid w:val="005649BE"/>
    <w:rsid w:val="005717D5"/>
    <w:rsid w:val="005850A7"/>
    <w:rsid w:val="0059750A"/>
    <w:rsid w:val="005B725D"/>
    <w:rsid w:val="005C2FA6"/>
    <w:rsid w:val="005C3038"/>
    <w:rsid w:val="005C5FF2"/>
    <w:rsid w:val="005C6520"/>
    <w:rsid w:val="005E3B8F"/>
    <w:rsid w:val="005E7D92"/>
    <w:rsid w:val="005F00AD"/>
    <w:rsid w:val="005F4071"/>
    <w:rsid w:val="005F42B5"/>
    <w:rsid w:val="00601E9B"/>
    <w:rsid w:val="00621C1B"/>
    <w:rsid w:val="00636C2E"/>
    <w:rsid w:val="00652FB7"/>
    <w:rsid w:val="0065397C"/>
    <w:rsid w:val="00653EAA"/>
    <w:rsid w:val="00656B99"/>
    <w:rsid w:val="00661FC3"/>
    <w:rsid w:val="006843CE"/>
    <w:rsid w:val="006A6FFC"/>
    <w:rsid w:val="006B1619"/>
    <w:rsid w:val="006B34D9"/>
    <w:rsid w:val="006D452C"/>
    <w:rsid w:val="006F12E9"/>
    <w:rsid w:val="00700828"/>
    <w:rsid w:val="00701146"/>
    <w:rsid w:val="0071587A"/>
    <w:rsid w:val="00727EE2"/>
    <w:rsid w:val="00731125"/>
    <w:rsid w:val="00733C64"/>
    <w:rsid w:val="007356F3"/>
    <w:rsid w:val="00735BC8"/>
    <w:rsid w:val="007411F7"/>
    <w:rsid w:val="007504B3"/>
    <w:rsid w:val="00755C99"/>
    <w:rsid w:val="0076015D"/>
    <w:rsid w:val="007733CB"/>
    <w:rsid w:val="0078053D"/>
    <w:rsid w:val="00783CC9"/>
    <w:rsid w:val="00787D7B"/>
    <w:rsid w:val="007975E0"/>
    <w:rsid w:val="007A7C6E"/>
    <w:rsid w:val="007C52C2"/>
    <w:rsid w:val="007D1487"/>
    <w:rsid w:val="007D7CF2"/>
    <w:rsid w:val="007D7E1C"/>
    <w:rsid w:val="007E5F1F"/>
    <w:rsid w:val="007F0FF7"/>
    <w:rsid w:val="007F1719"/>
    <w:rsid w:val="007F3901"/>
    <w:rsid w:val="00806E53"/>
    <w:rsid w:val="00810A52"/>
    <w:rsid w:val="008230A1"/>
    <w:rsid w:val="00833039"/>
    <w:rsid w:val="00837C3E"/>
    <w:rsid w:val="0084017C"/>
    <w:rsid w:val="00847B59"/>
    <w:rsid w:val="00855F67"/>
    <w:rsid w:val="0086021B"/>
    <w:rsid w:val="00870A12"/>
    <w:rsid w:val="008806AF"/>
    <w:rsid w:val="00882750"/>
    <w:rsid w:val="0089261F"/>
    <w:rsid w:val="008977D3"/>
    <w:rsid w:val="008A279A"/>
    <w:rsid w:val="008B3855"/>
    <w:rsid w:val="008B6981"/>
    <w:rsid w:val="008C09C4"/>
    <w:rsid w:val="008C141F"/>
    <w:rsid w:val="008C19F9"/>
    <w:rsid w:val="008C77C6"/>
    <w:rsid w:val="008E050F"/>
    <w:rsid w:val="008E0710"/>
    <w:rsid w:val="008F0211"/>
    <w:rsid w:val="008F6337"/>
    <w:rsid w:val="008F6EBC"/>
    <w:rsid w:val="00902506"/>
    <w:rsid w:val="0091000F"/>
    <w:rsid w:val="00923A3E"/>
    <w:rsid w:val="0092575B"/>
    <w:rsid w:val="00932B47"/>
    <w:rsid w:val="00935252"/>
    <w:rsid w:val="0094251C"/>
    <w:rsid w:val="00952486"/>
    <w:rsid w:val="00956F7E"/>
    <w:rsid w:val="00960A7E"/>
    <w:rsid w:val="00961498"/>
    <w:rsid w:val="00977CF4"/>
    <w:rsid w:val="009860E9"/>
    <w:rsid w:val="0098669E"/>
    <w:rsid w:val="00986A4C"/>
    <w:rsid w:val="0098708E"/>
    <w:rsid w:val="00994D50"/>
    <w:rsid w:val="0099692E"/>
    <w:rsid w:val="009A0312"/>
    <w:rsid w:val="009A64D5"/>
    <w:rsid w:val="009A65FF"/>
    <w:rsid w:val="009D4A5B"/>
    <w:rsid w:val="009D781E"/>
    <w:rsid w:val="009E71CE"/>
    <w:rsid w:val="00A01051"/>
    <w:rsid w:val="00A02903"/>
    <w:rsid w:val="00A03155"/>
    <w:rsid w:val="00A06915"/>
    <w:rsid w:val="00A10EE5"/>
    <w:rsid w:val="00A11BA5"/>
    <w:rsid w:val="00A133BF"/>
    <w:rsid w:val="00A15D18"/>
    <w:rsid w:val="00A307EF"/>
    <w:rsid w:val="00A35E18"/>
    <w:rsid w:val="00A379F9"/>
    <w:rsid w:val="00A4243D"/>
    <w:rsid w:val="00A61E9F"/>
    <w:rsid w:val="00A62432"/>
    <w:rsid w:val="00A65876"/>
    <w:rsid w:val="00A67F7D"/>
    <w:rsid w:val="00A70EC0"/>
    <w:rsid w:val="00A75DDB"/>
    <w:rsid w:val="00A773B0"/>
    <w:rsid w:val="00A82533"/>
    <w:rsid w:val="00A85529"/>
    <w:rsid w:val="00A857D0"/>
    <w:rsid w:val="00A91BBC"/>
    <w:rsid w:val="00A92C99"/>
    <w:rsid w:val="00AA099A"/>
    <w:rsid w:val="00AA4451"/>
    <w:rsid w:val="00AB131C"/>
    <w:rsid w:val="00AB73C9"/>
    <w:rsid w:val="00AB77D9"/>
    <w:rsid w:val="00AC5F42"/>
    <w:rsid w:val="00AE3FAB"/>
    <w:rsid w:val="00AF14E5"/>
    <w:rsid w:val="00B0243F"/>
    <w:rsid w:val="00B02565"/>
    <w:rsid w:val="00B03E51"/>
    <w:rsid w:val="00B051B4"/>
    <w:rsid w:val="00B05775"/>
    <w:rsid w:val="00B06ACC"/>
    <w:rsid w:val="00B20AC4"/>
    <w:rsid w:val="00B21870"/>
    <w:rsid w:val="00B3099F"/>
    <w:rsid w:val="00B32356"/>
    <w:rsid w:val="00B46C5B"/>
    <w:rsid w:val="00B52E1C"/>
    <w:rsid w:val="00B55E34"/>
    <w:rsid w:val="00B568CB"/>
    <w:rsid w:val="00B609BA"/>
    <w:rsid w:val="00B62438"/>
    <w:rsid w:val="00B6647C"/>
    <w:rsid w:val="00B66F30"/>
    <w:rsid w:val="00B91A8B"/>
    <w:rsid w:val="00BA548A"/>
    <w:rsid w:val="00BB462F"/>
    <w:rsid w:val="00BC141E"/>
    <w:rsid w:val="00BC4683"/>
    <w:rsid w:val="00BE1815"/>
    <w:rsid w:val="00BF164E"/>
    <w:rsid w:val="00BF1A78"/>
    <w:rsid w:val="00C01D62"/>
    <w:rsid w:val="00C208F3"/>
    <w:rsid w:val="00C21B8F"/>
    <w:rsid w:val="00C22568"/>
    <w:rsid w:val="00C4097F"/>
    <w:rsid w:val="00C43B5D"/>
    <w:rsid w:val="00C528DE"/>
    <w:rsid w:val="00C56A51"/>
    <w:rsid w:val="00C56CEF"/>
    <w:rsid w:val="00C57D7B"/>
    <w:rsid w:val="00C7394D"/>
    <w:rsid w:val="00C86EB4"/>
    <w:rsid w:val="00C91B22"/>
    <w:rsid w:val="00CA4852"/>
    <w:rsid w:val="00CA5196"/>
    <w:rsid w:val="00CB16E9"/>
    <w:rsid w:val="00CB23EB"/>
    <w:rsid w:val="00CD5E63"/>
    <w:rsid w:val="00CE49D4"/>
    <w:rsid w:val="00CE4FB7"/>
    <w:rsid w:val="00CE587E"/>
    <w:rsid w:val="00D02E92"/>
    <w:rsid w:val="00D03DB9"/>
    <w:rsid w:val="00D07A3C"/>
    <w:rsid w:val="00D30940"/>
    <w:rsid w:val="00D407FA"/>
    <w:rsid w:val="00D40F84"/>
    <w:rsid w:val="00D411C0"/>
    <w:rsid w:val="00D45F0B"/>
    <w:rsid w:val="00D60756"/>
    <w:rsid w:val="00D73F96"/>
    <w:rsid w:val="00D77C3F"/>
    <w:rsid w:val="00D8471C"/>
    <w:rsid w:val="00D9052E"/>
    <w:rsid w:val="00D9509F"/>
    <w:rsid w:val="00D96462"/>
    <w:rsid w:val="00DA0104"/>
    <w:rsid w:val="00DB0371"/>
    <w:rsid w:val="00DB3158"/>
    <w:rsid w:val="00DC128D"/>
    <w:rsid w:val="00DC1679"/>
    <w:rsid w:val="00DC51FB"/>
    <w:rsid w:val="00DC56B6"/>
    <w:rsid w:val="00DD1108"/>
    <w:rsid w:val="00DD248C"/>
    <w:rsid w:val="00DE04C1"/>
    <w:rsid w:val="00DE5FBC"/>
    <w:rsid w:val="00DF1411"/>
    <w:rsid w:val="00E004DB"/>
    <w:rsid w:val="00E07FEF"/>
    <w:rsid w:val="00E10809"/>
    <w:rsid w:val="00E30D47"/>
    <w:rsid w:val="00E32E68"/>
    <w:rsid w:val="00E43753"/>
    <w:rsid w:val="00E461C9"/>
    <w:rsid w:val="00E47BAE"/>
    <w:rsid w:val="00E52630"/>
    <w:rsid w:val="00E5449C"/>
    <w:rsid w:val="00E65098"/>
    <w:rsid w:val="00E664B3"/>
    <w:rsid w:val="00E706BA"/>
    <w:rsid w:val="00E7164D"/>
    <w:rsid w:val="00E72976"/>
    <w:rsid w:val="00E73ED1"/>
    <w:rsid w:val="00E8774C"/>
    <w:rsid w:val="00EA0B6F"/>
    <w:rsid w:val="00EC3E3A"/>
    <w:rsid w:val="00EC6284"/>
    <w:rsid w:val="00ED02F3"/>
    <w:rsid w:val="00EE1334"/>
    <w:rsid w:val="00F00A52"/>
    <w:rsid w:val="00F012E0"/>
    <w:rsid w:val="00F04A82"/>
    <w:rsid w:val="00F1092D"/>
    <w:rsid w:val="00F1520D"/>
    <w:rsid w:val="00F16817"/>
    <w:rsid w:val="00F2254B"/>
    <w:rsid w:val="00F32467"/>
    <w:rsid w:val="00F35101"/>
    <w:rsid w:val="00F46834"/>
    <w:rsid w:val="00F501E0"/>
    <w:rsid w:val="00F51CF4"/>
    <w:rsid w:val="00F57402"/>
    <w:rsid w:val="00F60F4B"/>
    <w:rsid w:val="00F6396F"/>
    <w:rsid w:val="00F66110"/>
    <w:rsid w:val="00F72C44"/>
    <w:rsid w:val="00F73BC7"/>
    <w:rsid w:val="00F74844"/>
    <w:rsid w:val="00F76755"/>
    <w:rsid w:val="00F77AA6"/>
    <w:rsid w:val="00F80E40"/>
    <w:rsid w:val="00F82E0F"/>
    <w:rsid w:val="00FB2145"/>
    <w:rsid w:val="00FB2314"/>
    <w:rsid w:val="00FB46F2"/>
    <w:rsid w:val="00FD27D2"/>
    <w:rsid w:val="00FD6CC3"/>
    <w:rsid w:val="00FE187F"/>
    <w:rsid w:val="00FE65F2"/>
    <w:rsid w:val="00FF002C"/>
    <w:rsid w:val="00FF0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FD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28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C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CA6"/>
  </w:style>
  <w:style w:type="paragraph" w:styleId="Footer">
    <w:name w:val="footer"/>
    <w:basedOn w:val="Normal"/>
    <w:link w:val="FooterChar"/>
    <w:uiPriority w:val="99"/>
    <w:unhideWhenUsed/>
    <w:rsid w:val="002E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CA6"/>
  </w:style>
  <w:style w:type="paragraph" w:styleId="ListParagraph">
    <w:name w:val="List Paragraph"/>
    <w:basedOn w:val="Normal"/>
    <w:uiPriority w:val="34"/>
    <w:qFormat/>
    <w:rsid w:val="00FE65F2"/>
    <w:pPr>
      <w:ind w:left="720"/>
      <w:contextualSpacing/>
    </w:pPr>
  </w:style>
  <w:style w:type="table" w:styleId="TableGrid">
    <w:name w:val="Table Grid"/>
    <w:basedOn w:val="TableNormal"/>
    <w:uiPriority w:val="39"/>
    <w:rsid w:val="00F351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7D92"/>
    <w:rPr>
      <w:color w:val="0563C1" w:themeColor="hyperlink"/>
      <w:u w:val="single"/>
    </w:rPr>
  </w:style>
  <w:style w:type="character" w:customStyle="1" w:styleId="reference-text">
    <w:name w:val="reference-text"/>
    <w:basedOn w:val="DefaultParagraphFont"/>
    <w:rsid w:val="00C528DE"/>
  </w:style>
  <w:style w:type="character" w:customStyle="1" w:styleId="Heading2Char">
    <w:name w:val="Heading 2 Char"/>
    <w:basedOn w:val="DefaultParagraphFont"/>
    <w:link w:val="Heading2"/>
    <w:uiPriority w:val="9"/>
    <w:rsid w:val="00C528DE"/>
    <w:rPr>
      <w:rFonts w:ascii="Times New Roman" w:eastAsia="Times New Roman" w:hAnsi="Times New Roman" w:cs="Times New Roman"/>
      <w:b/>
      <w:bCs/>
      <w:sz w:val="36"/>
      <w:szCs w:val="36"/>
    </w:rPr>
  </w:style>
  <w:style w:type="character" w:customStyle="1" w:styleId="mw-headline">
    <w:name w:val="mw-headline"/>
    <w:basedOn w:val="DefaultParagraphFont"/>
    <w:rsid w:val="00C528DE"/>
  </w:style>
  <w:style w:type="character" w:customStyle="1" w:styleId="mw-editsection1">
    <w:name w:val="mw-editsection1"/>
    <w:basedOn w:val="DefaultParagraphFont"/>
    <w:rsid w:val="00C528DE"/>
  </w:style>
  <w:style w:type="character" w:customStyle="1" w:styleId="mw-editsection-bracket">
    <w:name w:val="mw-editsection-bracket"/>
    <w:basedOn w:val="DefaultParagraphFont"/>
    <w:rsid w:val="00C528DE"/>
  </w:style>
  <w:style w:type="character" w:customStyle="1" w:styleId="mw-cite-backlink">
    <w:name w:val="mw-cite-backlink"/>
    <w:basedOn w:val="DefaultParagraphFont"/>
    <w:rsid w:val="00C528DE"/>
  </w:style>
  <w:style w:type="character" w:customStyle="1" w:styleId="cite-accessibility-label1">
    <w:name w:val="cite-accessibility-label1"/>
    <w:basedOn w:val="DefaultParagraphFont"/>
    <w:rsid w:val="00C528DE"/>
    <w:rPr>
      <w:bdr w:val="none" w:sz="0" w:space="0" w:color="auto" w:frame="1"/>
    </w:rPr>
  </w:style>
  <w:style w:type="character" w:customStyle="1" w:styleId="citation">
    <w:name w:val="citation"/>
    <w:basedOn w:val="DefaultParagraphFont"/>
    <w:rsid w:val="00C528DE"/>
  </w:style>
  <w:style w:type="character" w:customStyle="1" w:styleId="z3988">
    <w:name w:val="z3988"/>
    <w:basedOn w:val="DefaultParagraphFont"/>
    <w:rsid w:val="00C528DE"/>
  </w:style>
  <w:style w:type="paragraph" w:styleId="BalloonText">
    <w:name w:val="Balloon Text"/>
    <w:basedOn w:val="Normal"/>
    <w:link w:val="BalloonTextChar"/>
    <w:uiPriority w:val="99"/>
    <w:semiHidden/>
    <w:unhideWhenUsed/>
    <w:rsid w:val="005B72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25D"/>
    <w:rPr>
      <w:rFonts w:ascii="Lucida Grande" w:hAnsi="Lucida Grande"/>
      <w:sz w:val="18"/>
      <w:szCs w:val="18"/>
    </w:rPr>
  </w:style>
  <w:style w:type="character" w:styleId="CommentReference">
    <w:name w:val="annotation reference"/>
    <w:basedOn w:val="DefaultParagraphFont"/>
    <w:uiPriority w:val="99"/>
    <w:semiHidden/>
    <w:unhideWhenUsed/>
    <w:rsid w:val="00D8471C"/>
    <w:rPr>
      <w:sz w:val="18"/>
      <w:szCs w:val="18"/>
    </w:rPr>
  </w:style>
  <w:style w:type="paragraph" w:styleId="CommentText">
    <w:name w:val="annotation text"/>
    <w:basedOn w:val="Normal"/>
    <w:link w:val="CommentTextChar"/>
    <w:uiPriority w:val="99"/>
    <w:semiHidden/>
    <w:unhideWhenUsed/>
    <w:rsid w:val="00D8471C"/>
    <w:pPr>
      <w:spacing w:line="240" w:lineRule="auto"/>
    </w:pPr>
    <w:rPr>
      <w:sz w:val="24"/>
      <w:szCs w:val="24"/>
    </w:rPr>
  </w:style>
  <w:style w:type="character" w:customStyle="1" w:styleId="CommentTextChar">
    <w:name w:val="Comment Text Char"/>
    <w:basedOn w:val="DefaultParagraphFont"/>
    <w:link w:val="CommentText"/>
    <w:uiPriority w:val="99"/>
    <w:semiHidden/>
    <w:rsid w:val="00D8471C"/>
    <w:rPr>
      <w:sz w:val="24"/>
      <w:szCs w:val="24"/>
    </w:rPr>
  </w:style>
  <w:style w:type="paragraph" w:styleId="CommentSubject">
    <w:name w:val="annotation subject"/>
    <w:basedOn w:val="CommentText"/>
    <w:next w:val="CommentText"/>
    <w:link w:val="CommentSubjectChar"/>
    <w:uiPriority w:val="99"/>
    <w:semiHidden/>
    <w:unhideWhenUsed/>
    <w:rsid w:val="00D8471C"/>
    <w:rPr>
      <w:b/>
      <w:bCs/>
      <w:sz w:val="20"/>
      <w:szCs w:val="20"/>
    </w:rPr>
  </w:style>
  <w:style w:type="character" w:customStyle="1" w:styleId="CommentSubjectChar">
    <w:name w:val="Comment Subject Char"/>
    <w:basedOn w:val="CommentTextChar"/>
    <w:link w:val="CommentSubject"/>
    <w:uiPriority w:val="99"/>
    <w:semiHidden/>
    <w:rsid w:val="00D8471C"/>
    <w:rPr>
      <w:b/>
      <w:bCs/>
      <w:sz w:val="20"/>
      <w:szCs w:val="20"/>
    </w:rPr>
  </w:style>
  <w:style w:type="character" w:styleId="FollowedHyperlink">
    <w:name w:val="FollowedHyperlink"/>
    <w:basedOn w:val="DefaultParagraphFont"/>
    <w:uiPriority w:val="99"/>
    <w:semiHidden/>
    <w:unhideWhenUsed/>
    <w:rsid w:val="00AA099A"/>
    <w:rPr>
      <w:color w:val="954F72" w:themeColor="followedHyperlink"/>
      <w:u w:val="single"/>
    </w:rPr>
  </w:style>
  <w:style w:type="paragraph" w:styleId="Revision">
    <w:name w:val="Revision"/>
    <w:hidden/>
    <w:uiPriority w:val="99"/>
    <w:semiHidden/>
    <w:rsid w:val="00F66110"/>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28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C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CA6"/>
  </w:style>
  <w:style w:type="paragraph" w:styleId="Footer">
    <w:name w:val="footer"/>
    <w:basedOn w:val="Normal"/>
    <w:link w:val="FooterChar"/>
    <w:uiPriority w:val="99"/>
    <w:unhideWhenUsed/>
    <w:rsid w:val="002E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CA6"/>
  </w:style>
  <w:style w:type="paragraph" w:styleId="ListParagraph">
    <w:name w:val="List Paragraph"/>
    <w:basedOn w:val="Normal"/>
    <w:uiPriority w:val="34"/>
    <w:qFormat/>
    <w:rsid w:val="00FE65F2"/>
    <w:pPr>
      <w:ind w:left="720"/>
      <w:contextualSpacing/>
    </w:pPr>
  </w:style>
  <w:style w:type="table" w:styleId="TableGrid">
    <w:name w:val="Table Grid"/>
    <w:basedOn w:val="TableNormal"/>
    <w:uiPriority w:val="39"/>
    <w:rsid w:val="00F351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7D92"/>
    <w:rPr>
      <w:color w:val="0563C1" w:themeColor="hyperlink"/>
      <w:u w:val="single"/>
    </w:rPr>
  </w:style>
  <w:style w:type="character" w:customStyle="1" w:styleId="reference-text">
    <w:name w:val="reference-text"/>
    <w:basedOn w:val="DefaultParagraphFont"/>
    <w:rsid w:val="00C528DE"/>
  </w:style>
  <w:style w:type="character" w:customStyle="1" w:styleId="Heading2Char">
    <w:name w:val="Heading 2 Char"/>
    <w:basedOn w:val="DefaultParagraphFont"/>
    <w:link w:val="Heading2"/>
    <w:uiPriority w:val="9"/>
    <w:rsid w:val="00C528DE"/>
    <w:rPr>
      <w:rFonts w:ascii="Times New Roman" w:eastAsia="Times New Roman" w:hAnsi="Times New Roman" w:cs="Times New Roman"/>
      <w:b/>
      <w:bCs/>
      <w:sz w:val="36"/>
      <w:szCs w:val="36"/>
    </w:rPr>
  </w:style>
  <w:style w:type="character" w:customStyle="1" w:styleId="mw-headline">
    <w:name w:val="mw-headline"/>
    <w:basedOn w:val="DefaultParagraphFont"/>
    <w:rsid w:val="00C528DE"/>
  </w:style>
  <w:style w:type="character" w:customStyle="1" w:styleId="mw-editsection1">
    <w:name w:val="mw-editsection1"/>
    <w:basedOn w:val="DefaultParagraphFont"/>
    <w:rsid w:val="00C528DE"/>
  </w:style>
  <w:style w:type="character" w:customStyle="1" w:styleId="mw-editsection-bracket">
    <w:name w:val="mw-editsection-bracket"/>
    <w:basedOn w:val="DefaultParagraphFont"/>
    <w:rsid w:val="00C528DE"/>
  </w:style>
  <w:style w:type="character" w:customStyle="1" w:styleId="mw-cite-backlink">
    <w:name w:val="mw-cite-backlink"/>
    <w:basedOn w:val="DefaultParagraphFont"/>
    <w:rsid w:val="00C528DE"/>
  </w:style>
  <w:style w:type="character" w:customStyle="1" w:styleId="cite-accessibility-label1">
    <w:name w:val="cite-accessibility-label1"/>
    <w:basedOn w:val="DefaultParagraphFont"/>
    <w:rsid w:val="00C528DE"/>
    <w:rPr>
      <w:bdr w:val="none" w:sz="0" w:space="0" w:color="auto" w:frame="1"/>
    </w:rPr>
  </w:style>
  <w:style w:type="character" w:customStyle="1" w:styleId="citation">
    <w:name w:val="citation"/>
    <w:basedOn w:val="DefaultParagraphFont"/>
    <w:rsid w:val="00C528DE"/>
  </w:style>
  <w:style w:type="character" w:customStyle="1" w:styleId="z3988">
    <w:name w:val="z3988"/>
    <w:basedOn w:val="DefaultParagraphFont"/>
    <w:rsid w:val="00C528DE"/>
  </w:style>
  <w:style w:type="paragraph" w:styleId="BalloonText">
    <w:name w:val="Balloon Text"/>
    <w:basedOn w:val="Normal"/>
    <w:link w:val="BalloonTextChar"/>
    <w:uiPriority w:val="99"/>
    <w:semiHidden/>
    <w:unhideWhenUsed/>
    <w:rsid w:val="005B72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25D"/>
    <w:rPr>
      <w:rFonts w:ascii="Lucida Grande" w:hAnsi="Lucida Grande"/>
      <w:sz w:val="18"/>
      <w:szCs w:val="18"/>
    </w:rPr>
  </w:style>
  <w:style w:type="character" w:styleId="CommentReference">
    <w:name w:val="annotation reference"/>
    <w:basedOn w:val="DefaultParagraphFont"/>
    <w:uiPriority w:val="99"/>
    <w:semiHidden/>
    <w:unhideWhenUsed/>
    <w:rsid w:val="00D8471C"/>
    <w:rPr>
      <w:sz w:val="18"/>
      <w:szCs w:val="18"/>
    </w:rPr>
  </w:style>
  <w:style w:type="paragraph" w:styleId="CommentText">
    <w:name w:val="annotation text"/>
    <w:basedOn w:val="Normal"/>
    <w:link w:val="CommentTextChar"/>
    <w:uiPriority w:val="99"/>
    <w:semiHidden/>
    <w:unhideWhenUsed/>
    <w:rsid w:val="00D8471C"/>
    <w:pPr>
      <w:spacing w:line="240" w:lineRule="auto"/>
    </w:pPr>
    <w:rPr>
      <w:sz w:val="24"/>
      <w:szCs w:val="24"/>
    </w:rPr>
  </w:style>
  <w:style w:type="character" w:customStyle="1" w:styleId="CommentTextChar">
    <w:name w:val="Comment Text Char"/>
    <w:basedOn w:val="DefaultParagraphFont"/>
    <w:link w:val="CommentText"/>
    <w:uiPriority w:val="99"/>
    <w:semiHidden/>
    <w:rsid w:val="00D8471C"/>
    <w:rPr>
      <w:sz w:val="24"/>
      <w:szCs w:val="24"/>
    </w:rPr>
  </w:style>
  <w:style w:type="paragraph" w:styleId="CommentSubject">
    <w:name w:val="annotation subject"/>
    <w:basedOn w:val="CommentText"/>
    <w:next w:val="CommentText"/>
    <w:link w:val="CommentSubjectChar"/>
    <w:uiPriority w:val="99"/>
    <w:semiHidden/>
    <w:unhideWhenUsed/>
    <w:rsid w:val="00D8471C"/>
    <w:rPr>
      <w:b/>
      <w:bCs/>
      <w:sz w:val="20"/>
      <w:szCs w:val="20"/>
    </w:rPr>
  </w:style>
  <w:style w:type="character" w:customStyle="1" w:styleId="CommentSubjectChar">
    <w:name w:val="Comment Subject Char"/>
    <w:basedOn w:val="CommentTextChar"/>
    <w:link w:val="CommentSubject"/>
    <w:uiPriority w:val="99"/>
    <w:semiHidden/>
    <w:rsid w:val="00D8471C"/>
    <w:rPr>
      <w:b/>
      <w:bCs/>
      <w:sz w:val="20"/>
      <w:szCs w:val="20"/>
    </w:rPr>
  </w:style>
  <w:style w:type="character" w:styleId="FollowedHyperlink">
    <w:name w:val="FollowedHyperlink"/>
    <w:basedOn w:val="DefaultParagraphFont"/>
    <w:uiPriority w:val="99"/>
    <w:semiHidden/>
    <w:unhideWhenUsed/>
    <w:rsid w:val="00AA099A"/>
    <w:rPr>
      <w:color w:val="954F72" w:themeColor="followedHyperlink"/>
      <w:u w:val="single"/>
    </w:rPr>
  </w:style>
  <w:style w:type="paragraph" w:styleId="Revision">
    <w:name w:val="Revision"/>
    <w:hidden/>
    <w:uiPriority w:val="99"/>
    <w:semiHidden/>
    <w:rsid w:val="00F661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4693">
      <w:bodyDiv w:val="1"/>
      <w:marLeft w:val="0"/>
      <w:marRight w:val="0"/>
      <w:marTop w:val="0"/>
      <w:marBottom w:val="0"/>
      <w:divBdr>
        <w:top w:val="none" w:sz="0" w:space="0" w:color="auto"/>
        <w:left w:val="none" w:sz="0" w:space="0" w:color="auto"/>
        <w:bottom w:val="none" w:sz="0" w:space="0" w:color="auto"/>
        <w:right w:val="none" w:sz="0" w:space="0" w:color="auto"/>
      </w:divBdr>
      <w:divsChild>
        <w:div w:id="1917781851">
          <w:marLeft w:val="0"/>
          <w:marRight w:val="0"/>
          <w:marTop w:val="0"/>
          <w:marBottom w:val="0"/>
          <w:divBdr>
            <w:top w:val="none" w:sz="0" w:space="0" w:color="auto"/>
            <w:left w:val="none" w:sz="0" w:space="0" w:color="auto"/>
            <w:bottom w:val="none" w:sz="0" w:space="0" w:color="auto"/>
            <w:right w:val="none" w:sz="0" w:space="0" w:color="auto"/>
          </w:divBdr>
        </w:div>
        <w:div w:id="629939242">
          <w:marLeft w:val="0"/>
          <w:marRight w:val="0"/>
          <w:marTop w:val="0"/>
          <w:marBottom w:val="0"/>
          <w:divBdr>
            <w:top w:val="none" w:sz="0" w:space="0" w:color="auto"/>
            <w:left w:val="none" w:sz="0" w:space="0" w:color="auto"/>
            <w:bottom w:val="none" w:sz="0" w:space="0" w:color="auto"/>
            <w:right w:val="none" w:sz="0" w:space="0" w:color="auto"/>
          </w:divBdr>
        </w:div>
        <w:div w:id="684137895">
          <w:marLeft w:val="0"/>
          <w:marRight w:val="0"/>
          <w:marTop w:val="0"/>
          <w:marBottom w:val="0"/>
          <w:divBdr>
            <w:top w:val="none" w:sz="0" w:space="0" w:color="auto"/>
            <w:left w:val="none" w:sz="0" w:space="0" w:color="auto"/>
            <w:bottom w:val="none" w:sz="0" w:space="0" w:color="auto"/>
            <w:right w:val="none" w:sz="0" w:space="0" w:color="auto"/>
          </w:divBdr>
        </w:div>
        <w:div w:id="170411165">
          <w:marLeft w:val="0"/>
          <w:marRight w:val="0"/>
          <w:marTop w:val="0"/>
          <w:marBottom w:val="0"/>
          <w:divBdr>
            <w:top w:val="none" w:sz="0" w:space="0" w:color="auto"/>
            <w:left w:val="none" w:sz="0" w:space="0" w:color="auto"/>
            <w:bottom w:val="none" w:sz="0" w:space="0" w:color="auto"/>
            <w:right w:val="none" w:sz="0" w:space="0" w:color="auto"/>
          </w:divBdr>
        </w:div>
        <w:div w:id="912356313">
          <w:marLeft w:val="0"/>
          <w:marRight w:val="0"/>
          <w:marTop w:val="0"/>
          <w:marBottom w:val="0"/>
          <w:divBdr>
            <w:top w:val="none" w:sz="0" w:space="0" w:color="auto"/>
            <w:left w:val="none" w:sz="0" w:space="0" w:color="auto"/>
            <w:bottom w:val="none" w:sz="0" w:space="0" w:color="auto"/>
            <w:right w:val="none" w:sz="0" w:space="0" w:color="auto"/>
          </w:divBdr>
        </w:div>
        <w:div w:id="799500526">
          <w:marLeft w:val="0"/>
          <w:marRight w:val="0"/>
          <w:marTop w:val="0"/>
          <w:marBottom w:val="0"/>
          <w:divBdr>
            <w:top w:val="none" w:sz="0" w:space="0" w:color="auto"/>
            <w:left w:val="none" w:sz="0" w:space="0" w:color="auto"/>
            <w:bottom w:val="none" w:sz="0" w:space="0" w:color="auto"/>
            <w:right w:val="none" w:sz="0" w:space="0" w:color="auto"/>
          </w:divBdr>
        </w:div>
      </w:divsChild>
    </w:div>
    <w:div w:id="87890189">
      <w:bodyDiv w:val="1"/>
      <w:marLeft w:val="0"/>
      <w:marRight w:val="0"/>
      <w:marTop w:val="0"/>
      <w:marBottom w:val="0"/>
      <w:divBdr>
        <w:top w:val="none" w:sz="0" w:space="0" w:color="auto"/>
        <w:left w:val="none" w:sz="0" w:space="0" w:color="auto"/>
        <w:bottom w:val="none" w:sz="0" w:space="0" w:color="auto"/>
        <w:right w:val="none" w:sz="0" w:space="0" w:color="auto"/>
      </w:divBdr>
    </w:div>
    <w:div w:id="291713041">
      <w:bodyDiv w:val="1"/>
      <w:marLeft w:val="0"/>
      <w:marRight w:val="0"/>
      <w:marTop w:val="0"/>
      <w:marBottom w:val="0"/>
      <w:divBdr>
        <w:top w:val="none" w:sz="0" w:space="0" w:color="auto"/>
        <w:left w:val="none" w:sz="0" w:space="0" w:color="auto"/>
        <w:bottom w:val="none" w:sz="0" w:space="0" w:color="auto"/>
        <w:right w:val="none" w:sz="0" w:space="0" w:color="auto"/>
      </w:divBdr>
      <w:divsChild>
        <w:div w:id="219437953">
          <w:marLeft w:val="0"/>
          <w:marRight w:val="0"/>
          <w:marTop w:val="0"/>
          <w:marBottom w:val="0"/>
          <w:divBdr>
            <w:top w:val="none" w:sz="0" w:space="0" w:color="auto"/>
            <w:left w:val="none" w:sz="0" w:space="0" w:color="auto"/>
            <w:bottom w:val="none" w:sz="0" w:space="0" w:color="auto"/>
            <w:right w:val="none" w:sz="0" w:space="0" w:color="auto"/>
          </w:divBdr>
          <w:divsChild>
            <w:div w:id="1750929356">
              <w:marLeft w:val="0"/>
              <w:marRight w:val="0"/>
              <w:marTop w:val="0"/>
              <w:marBottom w:val="0"/>
              <w:divBdr>
                <w:top w:val="none" w:sz="0" w:space="0" w:color="auto"/>
                <w:left w:val="none" w:sz="0" w:space="0" w:color="auto"/>
                <w:bottom w:val="none" w:sz="0" w:space="0" w:color="auto"/>
                <w:right w:val="none" w:sz="0" w:space="0" w:color="auto"/>
              </w:divBdr>
              <w:divsChild>
                <w:div w:id="1682050395">
                  <w:marLeft w:val="0"/>
                  <w:marRight w:val="0"/>
                  <w:marTop w:val="0"/>
                  <w:marBottom w:val="0"/>
                  <w:divBdr>
                    <w:top w:val="none" w:sz="0" w:space="0" w:color="auto"/>
                    <w:left w:val="none" w:sz="0" w:space="0" w:color="auto"/>
                    <w:bottom w:val="none" w:sz="0" w:space="0" w:color="auto"/>
                    <w:right w:val="none" w:sz="0" w:space="0" w:color="auto"/>
                  </w:divBdr>
                  <w:divsChild>
                    <w:div w:id="17390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98164">
      <w:bodyDiv w:val="1"/>
      <w:marLeft w:val="0"/>
      <w:marRight w:val="0"/>
      <w:marTop w:val="0"/>
      <w:marBottom w:val="0"/>
      <w:divBdr>
        <w:top w:val="none" w:sz="0" w:space="0" w:color="auto"/>
        <w:left w:val="none" w:sz="0" w:space="0" w:color="auto"/>
        <w:bottom w:val="none" w:sz="0" w:space="0" w:color="auto"/>
        <w:right w:val="none" w:sz="0" w:space="0" w:color="auto"/>
      </w:divBdr>
    </w:div>
    <w:div w:id="922370468">
      <w:bodyDiv w:val="1"/>
      <w:marLeft w:val="0"/>
      <w:marRight w:val="0"/>
      <w:marTop w:val="0"/>
      <w:marBottom w:val="0"/>
      <w:divBdr>
        <w:top w:val="none" w:sz="0" w:space="0" w:color="auto"/>
        <w:left w:val="none" w:sz="0" w:space="0" w:color="auto"/>
        <w:bottom w:val="none" w:sz="0" w:space="0" w:color="auto"/>
        <w:right w:val="none" w:sz="0" w:space="0" w:color="auto"/>
      </w:divBdr>
    </w:div>
    <w:div w:id="1044133834">
      <w:bodyDiv w:val="1"/>
      <w:marLeft w:val="0"/>
      <w:marRight w:val="0"/>
      <w:marTop w:val="0"/>
      <w:marBottom w:val="0"/>
      <w:divBdr>
        <w:top w:val="none" w:sz="0" w:space="0" w:color="auto"/>
        <w:left w:val="none" w:sz="0" w:space="0" w:color="auto"/>
        <w:bottom w:val="none" w:sz="0" w:space="0" w:color="auto"/>
        <w:right w:val="none" w:sz="0" w:space="0" w:color="auto"/>
      </w:divBdr>
      <w:divsChild>
        <w:div w:id="1458795175">
          <w:marLeft w:val="0"/>
          <w:marRight w:val="0"/>
          <w:marTop w:val="0"/>
          <w:marBottom w:val="0"/>
          <w:divBdr>
            <w:top w:val="none" w:sz="0" w:space="0" w:color="auto"/>
            <w:left w:val="none" w:sz="0" w:space="0" w:color="auto"/>
            <w:bottom w:val="none" w:sz="0" w:space="0" w:color="auto"/>
            <w:right w:val="none" w:sz="0" w:space="0" w:color="auto"/>
          </w:divBdr>
        </w:div>
        <w:div w:id="808522032">
          <w:marLeft w:val="0"/>
          <w:marRight w:val="0"/>
          <w:marTop w:val="0"/>
          <w:marBottom w:val="0"/>
          <w:divBdr>
            <w:top w:val="none" w:sz="0" w:space="0" w:color="auto"/>
            <w:left w:val="none" w:sz="0" w:space="0" w:color="auto"/>
            <w:bottom w:val="none" w:sz="0" w:space="0" w:color="auto"/>
            <w:right w:val="none" w:sz="0" w:space="0" w:color="auto"/>
          </w:divBdr>
        </w:div>
        <w:div w:id="732510983">
          <w:marLeft w:val="0"/>
          <w:marRight w:val="0"/>
          <w:marTop w:val="0"/>
          <w:marBottom w:val="0"/>
          <w:divBdr>
            <w:top w:val="none" w:sz="0" w:space="0" w:color="auto"/>
            <w:left w:val="none" w:sz="0" w:space="0" w:color="auto"/>
            <w:bottom w:val="none" w:sz="0" w:space="0" w:color="auto"/>
            <w:right w:val="none" w:sz="0" w:space="0" w:color="auto"/>
          </w:divBdr>
        </w:div>
        <w:div w:id="1639795932">
          <w:marLeft w:val="0"/>
          <w:marRight w:val="0"/>
          <w:marTop w:val="0"/>
          <w:marBottom w:val="0"/>
          <w:divBdr>
            <w:top w:val="none" w:sz="0" w:space="0" w:color="auto"/>
            <w:left w:val="none" w:sz="0" w:space="0" w:color="auto"/>
            <w:bottom w:val="none" w:sz="0" w:space="0" w:color="auto"/>
            <w:right w:val="none" w:sz="0" w:space="0" w:color="auto"/>
          </w:divBdr>
        </w:div>
      </w:divsChild>
    </w:div>
    <w:div w:id="2033342149">
      <w:bodyDiv w:val="1"/>
      <w:marLeft w:val="0"/>
      <w:marRight w:val="0"/>
      <w:marTop w:val="0"/>
      <w:marBottom w:val="0"/>
      <w:divBdr>
        <w:top w:val="none" w:sz="0" w:space="0" w:color="auto"/>
        <w:left w:val="none" w:sz="0" w:space="0" w:color="auto"/>
        <w:bottom w:val="none" w:sz="0" w:space="0" w:color="auto"/>
        <w:right w:val="none" w:sz="0" w:space="0" w:color="auto"/>
      </w:divBdr>
      <w:divsChild>
        <w:div w:id="2053965954">
          <w:marLeft w:val="0"/>
          <w:marRight w:val="0"/>
          <w:marTop w:val="0"/>
          <w:marBottom w:val="0"/>
          <w:divBdr>
            <w:top w:val="none" w:sz="0" w:space="0" w:color="auto"/>
            <w:left w:val="none" w:sz="0" w:space="0" w:color="auto"/>
            <w:bottom w:val="none" w:sz="0" w:space="0" w:color="auto"/>
            <w:right w:val="none" w:sz="0" w:space="0" w:color="auto"/>
          </w:divBdr>
          <w:divsChild>
            <w:div w:id="149295038">
              <w:marLeft w:val="0"/>
              <w:marRight w:val="0"/>
              <w:marTop w:val="0"/>
              <w:marBottom w:val="0"/>
              <w:divBdr>
                <w:top w:val="none" w:sz="0" w:space="0" w:color="auto"/>
                <w:left w:val="none" w:sz="0" w:space="0" w:color="auto"/>
                <w:bottom w:val="none" w:sz="0" w:space="0" w:color="auto"/>
                <w:right w:val="none" w:sz="0" w:space="0" w:color="auto"/>
              </w:divBdr>
              <w:divsChild>
                <w:div w:id="7526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xxxx" TargetMode="External"/></Relationships>
</file>

<file path=word/_rels/document.xml.rels><?xml version="1.0" encoding="UTF-8" standalone="yes"?>
<Relationships xmlns="http://schemas.openxmlformats.org/package/2006/relationships"><Relationship Id="rId9" Type="http://schemas.openxmlformats.org/officeDocument/2006/relationships/hyperlink" Target="mailto:brittany@aslgirls.org"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www.ed.gov/esea"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56853-3026-7D44-8429-BB233369A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30</Pages>
  <Words>5644</Words>
  <Characters>32174</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Riva</dc:creator>
  <cp:keywords/>
  <dc:description/>
  <cp:lastModifiedBy>Darrell Penta</cp:lastModifiedBy>
  <cp:revision>6</cp:revision>
  <dcterms:created xsi:type="dcterms:W3CDTF">2015-08-11T19:27:00Z</dcterms:created>
  <dcterms:modified xsi:type="dcterms:W3CDTF">2015-08-12T21:03:00Z</dcterms:modified>
</cp:coreProperties>
</file>